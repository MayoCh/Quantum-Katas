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7551" w14:textId="319DA890" w:rsidR="06B9119B" w:rsidRDefault="06B9119B" w:rsidP="5063BFDE">
      <w:pPr>
        <w:spacing w:line="480" w:lineRule="auto"/>
        <w:jc w:val="center"/>
        <w:rPr>
          <w:rFonts w:ascii="Arial" w:eastAsia="Arial" w:hAnsi="Arial" w:cs="Arial"/>
          <w:b/>
          <w:bCs/>
          <w:sz w:val="24"/>
          <w:szCs w:val="24"/>
        </w:rPr>
      </w:pPr>
      <w:r w:rsidRPr="5063BFDE">
        <w:rPr>
          <w:rFonts w:ascii="Arial" w:eastAsia="Arial" w:hAnsi="Arial" w:cs="Arial"/>
          <w:b/>
          <w:bCs/>
          <w:sz w:val="24"/>
          <w:szCs w:val="24"/>
        </w:rPr>
        <w:t>Experience Report for Microsoft’s Quantum Katas without Explicit Guidance</w:t>
      </w:r>
    </w:p>
    <w:p w14:paraId="794C3595" w14:textId="67A2DEB9" w:rsidR="06B9119B" w:rsidRDefault="06B9119B" w:rsidP="5063BFDE">
      <w:pPr>
        <w:spacing w:line="480" w:lineRule="auto"/>
        <w:jc w:val="center"/>
        <w:rPr>
          <w:rFonts w:ascii="Arial" w:eastAsia="Arial" w:hAnsi="Arial" w:cs="Arial"/>
          <w:b/>
          <w:bCs/>
          <w:sz w:val="24"/>
          <w:szCs w:val="24"/>
        </w:rPr>
      </w:pPr>
      <w:r w:rsidRPr="5063BFDE">
        <w:rPr>
          <w:rFonts w:ascii="Arial" w:eastAsia="Arial" w:hAnsi="Arial" w:cs="Arial"/>
          <w:b/>
          <w:bCs/>
          <w:sz w:val="24"/>
          <w:szCs w:val="24"/>
        </w:rPr>
        <w:t>Chris Mayo</w:t>
      </w:r>
    </w:p>
    <w:p w14:paraId="7014D17D" w14:textId="1FD050A3" w:rsidR="5063BFDE" w:rsidRDefault="5063BFDE" w:rsidP="5063BFDE">
      <w:pPr>
        <w:spacing w:line="480" w:lineRule="auto"/>
        <w:rPr>
          <w:rFonts w:ascii="Arial" w:eastAsia="Arial" w:hAnsi="Arial" w:cs="Arial"/>
          <w:sz w:val="24"/>
          <w:szCs w:val="24"/>
        </w:rPr>
      </w:pPr>
    </w:p>
    <w:p w14:paraId="29E2DDF5" w14:textId="028524E6" w:rsidR="06B9119B" w:rsidDel="005C2797" w:rsidRDefault="08C802D1" w:rsidP="5063BFDE">
      <w:pPr>
        <w:spacing w:line="480" w:lineRule="auto"/>
        <w:rPr>
          <w:del w:id="0" w:author="Mayo,Christopher R.(Student)" w:date="2020-12-09T12:59:00Z"/>
          <w:rFonts w:ascii="Arial" w:eastAsia="Arial" w:hAnsi="Arial" w:cs="Arial"/>
          <w:sz w:val="24"/>
          <w:szCs w:val="24"/>
        </w:rPr>
      </w:pPr>
      <w:r w:rsidRPr="5063BFDE">
        <w:rPr>
          <w:rFonts w:ascii="Arial" w:eastAsia="Arial" w:hAnsi="Arial" w:cs="Arial"/>
          <w:b/>
          <w:bCs/>
          <w:sz w:val="24"/>
          <w:szCs w:val="24"/>
        </w:rPr>
        <w:t>Abstract</w:t>
      </w:r>
    </w:p>
    <w:p w14:paraId="48E54E8A" w14:textId="1285774C" w:rsidR="005C2797" w:rsidRDefault="005C2797" w:rsidP="5063BFDE">
      <w:pPr>
        <w:spacing w:line="480" w:lineRule="auto"/>
        <w:rPr>
          <w:ins w:id="1" w:author="Mayo,Christopher R.(Student)" w:date="2020-12-09T12:59:00Z"/>
          <w:rFonts w:ascii="Arial" w:eastAsia="Arial" w:hAnsi="Arial" w:cs="Arial"/>
          <w:sz w:val="24"/>
          <w:szCs w:val="24"/>
        </w:rPr>
      </w:pPr>
    </w:p>
    <w:p w14:paraId="253E5648" w14:textId="4D92B6C4" w:rsidR="005C2797" w:rsidRDefault="005C2797" w:rsidP="5063BFDE">
      <w:pPr>
        <w:spacing w:line="480" w:lineRule="auto"/>
        <w:rPr>
          <w:ins w:id="2" w:author="Mayo,Christopher R.(Student)" w:date="2020-12-09T12:59:00Z"/>
          <w:rFonts w:ascii="Arial" w:eastAsia="Arial" w:hAnsi="Arial" w:cs="Arial"/>
          <w:b/>
          <w:bCs/>
          <w:sz w:val="24"/>
          <w:szCs w:val="24"/>
        </w:rPr>
      </w:pPr>
      <w:ins w:id="3" w:author="Mayo,Christopher R.(Student)" w:date="2020-12-09T12:59:00Z">
        <w:r>
          <w:rPr>
            <w:rFonts w:ascii="Arial" w:eastAsia="Arial" w:hAnsi="Arial" w:cs="Arial"/>
            <w:sz w:val="24"/>
            <w:szCs w:val="24"/>
          </w:rPr>
          <w:t xml:space="preserve">The Microsoft Quantum Katas are a set of self-paced tutorials and problems designed to teach the basics of quantum computing and Q#. </w:t>
        </w:r>
      </w:ins>
      <w:ins w:id="4" w:author="Mayo,Christopher R.(Student)" w:date="2020-12-09T13:00:00Z">
        <w:r w:rsidR="00D70EC9">
          <w:rPr>
            <w:rFonts w:ascii="Arial" w:eastAsia="Arial" w:hAnsi="Arial" w:cs="Arial"/>
            <w:sz w:val="24"/>
            <w:szCs w:val="24"/>
          </w:rPr>
          <w:t xml:space="preserve">While previous research has explored using these katas as an educational tool, this paper explores the value of these katas as a sole educational source. </w:t>
        </w:r>
      </w:ins>
      <w:ins w:id="5" w:author="Mayo,Christopher R.(Student)" w:date="2020-12-09T13:06:00Z">
        <w:r w:rsidR="00E81871">
          <w:rPr>
            <w:rFonts w:ascii="Arial" w:eastAsia="Arial" w:hAnsi="Arial" w:cs="Arial"/>
            <w:sz w:val="24"/>
            <w:szCs w:val="24"/>
          </w:rPr>
          <w:t>As there is concern that there</w:t>
        </w:r>
        <w:r w:rsidR="008C5B87">
          <w:rPr>
            <w:rFonts w:ascii="Arial" w:eastAsia="Arial" w:hAnsi="Arial" w:cs="Arial"/>
            <w:sz w:val="24"/>
            <w:szCs w:val="24"/>
          </w:rPr>
          <w:t xml:space="preserve"> may not be a </w:t>
        </w:r>
        <w:proofErr w:type="gramStart"/>
        <w:r w:rsidR="008C5B87">
          <w:rPr>
            <w:rFonts w:ascii="Arial" w:eastAsia="Arial" w:hAnsi="Arial" w:cs="Arial"/>
            <w:sz w:val="24"/>
            <w:szCs w:val="24"/>
          </w:rPr>
          <w:t>sufficient</w:t>
        </w:r>
        <w:proofErr w:type="gramEnd"/>
        <w:r w:rsidR="008C5B87">
          <w:rPr>
            <w:rFonts w:ascii="Arial" w:eastAsia="Arial" w:hAnsi="Arial" w:cs="Arial"/>
            <w:sz w:val="24"/>
            <w:szCs w:val="24"/>
          </w:rPr>
          <w:t xml:space="preserve"> workforce to continue quantum computing research, it is critical that an educational solut</w:t>
        </w:r>
      </w:ins>
      <w:ins w:id="6" w:author="Mayo,Christopher R.(Student)" w:date="2020-12-09T13:07:00Z">
        <w:r w:rsidR="008C5B87">
          <w:rPr>
            <w:rFonts w:ascii="Arial" w:eastAsia="Arial" w:hAnsi="Arial" w:cs="Arial"/>
            <w:sz w:val="24"/>
            <w:szCs w:val="24"/>
          </w:rPr>
          <w:t>ion i</w:t>
        </w:r>
        <w:bookmarkStart w:id="7" w:name="_GoBack"/>
        <w:bookmarkEnd w:id="7"/>
        <w:r w:rsidR="008C5B87">
          <w:rPr>
            <w:rFonts w:ascii="Arial" w:eastAsia="Arial" w:hAnsi="Arial" w:cs="Arial"/>
            <w:sz w:val="24"/>
            <w:szCs w:val="24"/>
          </w:rPr>
          <w:t xml:space="preserve">s found. </w:t>
        </w:r>
      </w:ins>
      <w:ins w:id="8" w:author="Mayo,Christopher R.(Student)" w:date="2020-12-09T13:00:00Z">
        <w:r w:rsidR="00D70EC9">
          <w:rPr>
            <w:rFonts w:ascii="Arial" w:eastAsia="Arial" w:hAnsi="Arial" w:cs="Arial"/>
            <w:sz w:val="24"/>
            <w:szCs w:val="24"/>
          </w:rPr>
          <w:t xml:space="preserve">Sixteen </w:t>
        </w:r>
      </w:ins>
      <w:ins w:id="9" w:author="Mayo,Christopher R.(Student)" w:date="2020-12-09T13:07:00Z">
        <w:r w:rsidR="008C5B87">
          <w:rPr>
            <w:rFonts w:ascii="Arial" w:eastAsia="Arial" w:hAnsi="Arial" w:cs="Arial"/>
            <w:sz w:val="24"/>
            <w:szCs w:val="24"/>
          </w:rPr>
          <w:t xml:space="preserve">of Microsoft’s Quantum </w:t>
        </w:r>
      </w:ins>
      <w:ins w:id="10" w:author="Mayo,Christopher R.(Student)" w:date="2020-12-09T13:00:00Z">
        <w:r w:rsidR="00D70EC9">
          <w:rPr>
            <w:rFonts w:ascii="Arial" w:eastAsia="Arial" w:hAnsi="Arial" w:cs="Arial"/>
            <w:sz w:val="24"/>
            <w:szCs w:val="24"/>
          </w:rPr>
          <w:t xml:space="preserve">katas were completed </w:t>
        </w:r>
      </w:ins>
      <w:ins w:id="11" w:author="Mayo,Christopher R.(Student)" w:date="2020-12-09T13:07:00Z">
        <w:r w:rsidR="008C5B87">
          <w:rPr>
            <w:rFonts w:ascii="Arial" w:eastAsia="Arial" w:hAnsi="Arial" w:cs="Arial"/>
            <w:sz w:val="24"/>
            <w:szCs w:val="24"/>
          </w:rPr>
          <w:t xml:space="preserve">for this purpose </w:t>
        </w:r>
      </w:ins>
      <w:ins w:id="12" w:author="Mayo,Christopher R.(Student)" w:date="2020-12-09T13:00:00Z">
        <w:r w:rsidR="00D70EC9">
          <w:rPr>
            <w:rFonts w:ascii="Arial" w:eastAsia="Arial" w:hAnsi="Arial" w:cs="Arial"/>
            <w:sz w:val="24"/>
            <w:szCs w:val="24"/>
          </w:rPr>
          <w:t xml:space="preserve">and evaluated </w:t>
        </w:r>
      </w:ins>
      <w:ins w:id="13" w:author="Mayo,Christopher R.(Student)" w:date="2020-12-09T13:01:00Z">
        <w:r w:rsidR="00D70EC9">
          <w:rPr>
            <w:rFonts w:ascii="Arial" w:eastAsia="Arial" w:hAnsi="Arial" w:cs="Arial"/>
            <w:sz w:val="24"/>
            <w:szCs w:val="24"/>
          </w:rPr>
          <w:t xml:space="preserve">based on time to complete, number of attempts, and </w:t>
        </w:r>
        <w:r w:rsidR="008A0ECC">
          <w:rPr>
            <w:rFonts w:ascii="Arial" w:eastAsia="Arial" w:hAnsi="Arial" w:cs="Arial"/>
            <w:sz w:val="24"/>
            <w:szCs w:val="24"/>
          </w:rPr>
          <w:t xml:space="preserve">any issues that arose. </w:t>
        </w:r>
        <w:r w:rsidR="007F0738">
          <w:rPr>
            <w:rFonts w:ascii="Arial" w:eastAsia="Arial" w:hAnsi="Arial" w:cs="Arial"/>
            <w:sz w:val="24"/>
            <w:szCs w:val="24"/>
          </w:rPr>
          <w:t xml:space="preserve">A lack of </w:t>
        </w:r>
      </w:ins>
      <w:ins w:id="14" w:author="Mayo,Christopher R.(Student)" w:date="2020-12-09T13:02:00Z">
        <w:r w:rsidR="007F0738">
          <w:rPr>
            <w:rFonts w:ascii="Arial" w:eastAsia="Arial" w:hAnsi="Arial" w:cs="Arial"/>
            <w:sz w:val="24"/>
            <w:szCs w:val="24"/>
          </w:rPr>
          <w:t xml:space="preserve">consistency across the katas and a lack of tutorials for crucial quantum computing concepts hinder the potential of the quantum katas. However, they still served as an effective tool for teaching quantum computing as well as Q#. </w:t>
        </w:r>
        <w:r w:rsidR="0063169A">
          <w:rPr>
            <w:rFonts w:ascii="Arial" w:eastAsia="Arial" w:hAnsi="Arial" w:cs="Arial"/>
            <w:sz w:val="24"/>
            <w:szCs w:val="24"/>
          </w:rPr>
          <w:t xml:space="preserve">The key finding of this </w:t>
        </w:r>
      </w:ins>
      <w:ins w:id="15" w:author="Mayo,Christopher R.(Student)" w:date="2020-12-09T13:03:00Z">
        <w:r w:rsidR="0063169A">
          <w:rPr>
            <w:rFonts w:ascii="Arial" w:eastAsia="Arial" w:hAnsi="Arial" w:cs="Arial"/>
            <w:sz w:val="24"/>
            <w:szCs w:val="24"/>
          </w:rPr>
          <w:t xml:space="preserve">research was that the quantum katas are very likely able to be adapted to focus very little on mathematical concepts, and instead approach quantum computing from a computer science perspective. </w:t>
        </w:r>
      </w:ins>
      <w:ins w:id="16" w:author="Mayo,Christopher R.(Student)" w:date="2020-12-09T13:04:00Z">
        <w:r w:rsidR="00855383">
          <w:rPr>
            <w:rFonts w:ascii="Arial" w:eastAsia="Arial" w:hAnsi="Arial" w:cs="Arial"/>
            <w:sz w:val="24"/>
            <w:szCs w:val="24"/>
          </w:rPr>
          <w:t>The effectiveness of the quantum katas should be formally studied, and potential for a</w:t>
        </w:r>
        <w:r w:rsidR="00D37C47">
          <w:rPr>
            <w:rFonts w:ascii="Arial" w:eastAsia="Arial" w:hAnsi="Arial" w:cs="Arial"/>
            <w:sz w:val="24"/>
            <w:szCs w:val="24"/>
          </w:rPr>
          <w:t xml:space="preserve"> computer science focused adaptation should be explored.</w:t>
        </w:r>
      </w:ins>
    </w:p>
    <w:p w14:paraId="23AFDC2F" w14:textId="47FE5163" w:rsidR="06B9119B" w:rsidRDefault="4E80CDDE" w:rsidP="5063BFDE">
      <w:pPr>
        <w:spacing w:line="480" w:lineRule="auto"/>
        <w:rPr>
          <w:rFonts w:ascii="Arial" w:eastAsia="Arial" w:hAnsi="Arial" w:cs="Arial"/>
          <w:sz w:val="24"/>
          <w:szCs w:val="24"/>
          <w:highlight w:val="yellow"/>
        </w:rPr>
      </w:pPr>
      <w:del w:id="17" w:author="Mayo,Christopher R.(Student)" w:date="2020-12-09T12:58:00Z">
        <w:r w:rsidRPr="5063BFDE" w:rsidDel="000D4B3B">
          <w:rPr>
            <w:rFonts w:ascii="Arial" w:eastAsia="Arial" w:hAnsi="Arial" w:cs="Arial"/>
            <w:sz w:val="24"/>
            <w:szCs w:val="24"/>
            <w:highlight w:val="yellow"/>
          </w:rPr>
          <w:delText>[To be completed]</w:delText>
        </w:r>
      </w:del>
    </w:p>
    <w:p w14:paraId="6678EDD0" w14:textId="0527CCE2" w:rsidR="06B9119B" w:rsidRDefault="06B9119B" w:rsidP="5063BFDE">
      <w:pPr>
        <w:rPr>
          <w:rFonts w:ascii="Arial" w:eastAsia="Arial" w:hAnsi="Arial" w:cs="Arial"/>
          <w:b/>
          <w:bCs/>
          <w:sz w:val="24"/>
          <w:szCs w:val="24"/>
        </w:rPr>
      </w:pPr>
      <w:r>
        <w:br w:type="page"/>
      </w:r>
      <w:r w:rsidRPr="5063BFDE">
        <w:rPr>
          <w:rFonts w:ascii="Arial" w:eastAsia="Arial" w:hAnsi="Arial" w:cs="Arial"/>
          <w:b/>
          <w:bCs/>
          <w:sz w:val="24"/>
          <w:szCs w:val="24"/>
        </w:rPr>
        <w:lastRenderedPageBreak/>
        <w:t>Introduction</w:t>
      </w:r>
    </w:p>
    <w:p w14:paraId="1C05B412" w14:textId="2407454E" w:rsidR="06B9119B" w:rsidRDefault="4631D346" w:rsidP="5063BFDE">
      <w:pPr>
        <w:spacing w:line="480" w:lineRule="auto"/>
        <w:rPr>
          <w:rFonts w:ascii="Arial" w:eastAsia="Arial" w:hAnsi="Arial" w:cs="Arial"/>
          <w:sz w:val="24"/>
          <w:szCs w:val="24"/>
        </w:rPr>
      </w:pPr>
      <w:r w:rsidRPr="5063BFDE">
        <w:rPr>
          <w:rFonts w:ascii="Arial" w:eastAsia="Arial" w:hAnsi="Arial" w:cs="Arial"/>
          <w:sz w:val="24"/>
          <w:szCs w:val="24"/>
        </w:rPr>
        <w:t>Quantum computing is an area of computer science with massive potential. It</w:t>
      </w:r>
      <w:r w:rsidR="06B9119B" w:rsidRPr="5063BFDE">
        <w:rPr>
          <w:rFonts w:ascii="Arial" w:eastAsia="Arial" w:hAnsi="Arial" w:cs="Arial"/>
          <w:sz w:val="24"/>
          <w:szCs w:val="24"/>
        </w:rPr>
        <w:t xml:space="preserve"> can bring significant improvements in areas such as machine learning, with a quantum binary neural network reaching 90% certainty in 6 steps as opposed to the classical implementation’s 57 steps</w:t>
      </w:r>
      <w:r w:rsidR="00F7640A">
        <w:rPr>
          <w:rFonts w:ascii="Arial" w:eastAsia="Arial" w:hAnsi="Arial" w:cs="Arial"/>
          <w:sz w:val="24"/>
          <w:szCs w:val="24"/>
        </w:rPr>
        <w:t xml:space="preserve"> </w:t>
      </w:r>
      <w:r w:rsidR="00F7640A">
        <w:rPr>
          <w:rFonts w:ascii="Arial" w:eastAsia="Arial" w:hAnsi="Arial" w:cs="Arial"/>
          <w:sz w:val="24"/>
          <w:szCs w:val="24"/>
        </w:rPr>
        <w:fldChar w:fldCharType="begin"/>
      </w:r>
      <w:r w:rsidR="00F7640A">
        <w:rPr>
          <w:rFonts w:ascii="Arial" w:eastAsia="Arial" w:hAnsi="Arial" w:cs="Arial"/>
          <w:sz w:val="24"/>
          <w:szCs w:val="24"/>
        </w:rPr>
        <w:instrText xml:space="preserve"> ADDIN ZOTERO_ITEM CSL_CITATION {"citationID":"bEF24SDz","properties":{"formattedCitation":"[1]","plainCitation":"[1]","noteIndex":0},"citationItems":[{"id":13,"uris":["http://zotero.org/users/local/k0ck5OHo/items/GNS4EIVP"],"uri":["http://zotero.org/users/local/k0ck5OHo/items/GNS4EIVP"],"itemData":{"id":13,"type":"article-journal","abstract":"Quantum computing and machine learning are two technologies that have generated unparalleled amounts of hype among the scientific community and popular press. Both are mysterious, immensely powerful, and on a collision course with each other.","container-title":"XRDS: Crossroads, The ACM Magazine for Students","DOI":"10.1145/2983535","ISSN":"1528-4972","issue":"1","journalAbbreviation":"XRDS","page":"20–24","source":"Fall 2016","title":"Quantum algorithms for machine learning","volume":"23","author":[{"family":"Wang","given":"Bingjie"}],"issued":{"date-parts":[["2016",9,20]]}}}],"schema":"https://github.com/citation-style-language/schema/raw/master/csl-citation.json"} </w:instrText>
      </w:r>
      <w:r w:rsidR="00F7640A">
        <w:rPr>
          <w:rFonts w:ascii="Arial" w:eastAsia="Arial" w:hAnsi="Arial" w:cs="Arial"/>
          <w:sz w:val="24"/>
          <w:szCs w:val="24"/>
        </w:rPr>
        <w:fldChar w:fldCharType="separate"/>
      </w:r>
      <w:r w:rsidR="00F7640A" w:rsidRPr="6B650ADB">
        <w:rPr>
          <w:rFonts w:ascii="Arial" w:hAnsi="Arial" w:cs="Arial"/>
          <w:sz w:val="24"/>
          <w:szCs w:val="24"/>
        </w:rPr>
        <w:t>[1]</w:t>
      </w:r>
      <w:r w:rsidR="00F7640A">
        <w:rPr>
          <w:rFonts w:ascii="Arial" w:eastAsia="Arial" w:hAnsi="Arial" w:cs="Arial"/>
          <w:sz w:val="24"/>
          <w:szCs w:val="24"/>
        </w:rPr>
        <w:fldChar w:fldCharType="end"/>
      </w:r>
      <w:r w:rsidR="005F43F1">
        <w:rPr>
          <w:rFonts w:ascii="Arial" w:eastAsia="Arial" w:hAnsi="Arial" w:cs="Arial"/>
          <w:sz w:val="24"/>
          <w:szCs w:val="24"/>
        </w:rPr>
        <w:t>.</w:t>
      </w:r>
      <w:r w:rsidR="00F7640A">
        <w:rPr>
          <w:rFonts w:ascii="Arial" w:eastAsia="Arial" w:hAnsi="Arial" w:cs="Arial"/>
          <w:sz w:val="24"/>
          <w:szCs w:val="24"/>
        </w:rPr>
        <w:t xml:space="preserve"> </w:t>
      </w:r>
      <w:r w:rsidR="00171479">
        <w:rPr>
          <w:rFonts w:ascii="Arial" w:eastAsia="Arial" w:hAnsi="Arial" w:cs="Arial"/>
          <w:sz w:val="24"/>
          <w:szCs w:val="24"/>
        </w:rPr>
        <w:t xml:space="preserve">In fact, some researchers have predicted that further development of quantum computing will result in a software engineering “golden age” </w:t>
      </w:r>
      <w:r w:rsidR="00171479">
        <w:rPr>
          <w:rFonts w:ascii="Arial" w:eastAsia="Arial" w:hAnsi="Arial" w:cs="Arial"/>
          <w:sz w:val="24"/>
          <w:szCs w:val="24"/>
        </w:rPr>
        <w:fldChar w:fldCharType="begin"/>
      </w:r>
      <w:r w:rsidR="00171479">
        <w:rPr>
          <w:rFonts w:ascii="Arial" w:eastAsia="Arial" w:hAnsi="Arial" w:cs="Arial"/>
          <w:sz w:val="24"/>
          <w:szCs w:val="24"/>
        </w:rPr>
        <w:instrText xml:space="preserve"> ADDIN ZOTERO_ITEM CSL_CITATION {"citationID":"x21GOLhL","properties":{"formattedCitation":"[2]","plainCitation":"[2]","noteIndex":0},"citationItems":[{"id":7,"uris":["http://zotero.org/users/local/k0ck5OHo/items/HPS9MBNM"],"uri":["http://zotero.org/users/local/k0ck5OHo/items/HPS9MBNM"],"itemData":{"id":7,"type":"article-journal","abstract":"Quantum computing, and to an even greater extent quantum technology, is changing the world. Quantum computing is not an evolution of classical computer science; it is actually a revolution that completely changes the computing paradigm. Quantum computers are based on the principles of quantum mechanics, such as superposition and entanglement, and they seek to boost computational power exponentially. Many problems that have until now been impossible to solve, in practical terms, might very well be able to be addressed by means of quantum computing. The fact is that at the present time quantum computing is influencing most business sectors and research fields, due to its various promising applications. To make such applications become reality, quantum algorithms must be specially coded for these extremely different computers. Although some well-known quantum algorithms already exist, the need for quantum software will increase dramatically in the next years. In that context, quantum software has to be produced in a more industrial and controlled way, i.e., aspects such as quality, delivery, project management, or evolution of quantum software must be addressed. We are sure that quantum computing will be the main driver for a new software engineering golden age during the present decade of the 2020s.","container-title":"ACM SIGSOFT Software Engineering Notes","DOI":"10.1145/3402127.3402131","ISSN":"0163-5948","issue":"3","journalAbbreviation":"SIGSOFT Softw. Eng. Notes","page":"12–14","source":"July 2020","title":"Quantum Computing: A New Software Engineering Golden Age","title-short":"Quantum Computing","volume":"45","author":[{"family":"Piattini","given":"Mario"},{"family":"Peterssen","given":"Guido"},{"family":"Pérez-Castillo","given":"Ricardo"}],"issued":{"date-parts":[["2020",7,9]]}}}],"schema":"https://github.com/citation-style-language/schema/raw/master/csl-citation.json"} </w:instrText>
      </w:r>
      <w:r w:rsidR="00171479">
        <w:rPr>
          <w:rFonts w:ascii="Arial" w:eastAsia="Arial" w:hAnsi="Arial" w:cs="Arial"/>
          <w:sz w:val="24"/>
          <w:szCs w:val="24"/>
        </w:rPr>
        <w:fldChar w:fldCharType="separate"/>
      </w:r>
      <w:r w:rsidR="00171479" w:rsidRPr="6B650ADB">
        <w:rPr>
          <w:rFonts w:ascii="Arial" w:hAnsi="Arial" w:cs="Arial"/>
          <w:sz w:val="24"/>
          <w:szCs w:val="24"/>
        </w:rPr>
        <w:t>[2]</w:t>
      </w:r>
      <w:r w:rsidR="00171479">
        <w:rPr>
          <w:rFonts w:ascii="Arial" w:eastAsia="Arial" w:hAnsi="Arial" w:cs="Arial"/>
          <w:sz w:val="24"/>
          <w:szCs w:val="24"/>
        </w:rPr>
        <w:fldChar w:fldCharType="end"/>
      </w:r>
      <w:r w:rsidR="00171479">
        <w:rPr>
          <w:rFonts w:ascii="Arial" w:eastAsia="Arial" w:hAnsi="Arial" w:cs="Arial"/>
          <w:sz w:val="24"/>
          <w:szCs w:val="24"/>
        </w:rPr>
        <w:t>.</w:t>
      </w:r>
      <w:r w:rsidR="7243B11A" w:rsidRPr="6B650ADB">
        <w:rPr>
          <w:rFonts w:ascii="Arial" w:eastAsia="Arial" w:hAnsi="Arial" w:cs="Arial"/>
          <w:sz w:val="24"/>
          <w:szCs w:val="24"/>
        </w:rPr>
        <w:t xml:space="preserve"> Currently there are only a handful of </w:t>
      </w:r>
      <w:r w:rsidR="6A0B8F52" w:rsidRPr="5063BFDE">
        <w:rPr>
          <w:rFonts w:ascii="Arial" w:eastAsia="Arial" w:hAnsi="Arial" w:cs="Arial"/>
          <w:sz w:val="24"/>
          <w:szCs w:val="24"/>
        </w:rPr>
        <w:t xml:space="preserve">quantum computing </w:t>
      </w:r>
      <w:r w:rsidR="7243B11A" w:rsidRPr="6B650ADB">
        <w:rPr>
          <w:rFonts w:ascii="Arial" w:eastAsia="Arial" w:hAnsi="Arial" w:cs="Arial"/>
          <w:sz w:val="24"/>
          <w:szCs w:val="24"/>
        </w:rPr>
        <w:t xml:space="preserve">languages </w:t>
      </w:r>
      <w:r w:rsidR="6A0B8F52" w:rsidRPr="6B650ADB">
        <w:rPr>
          <w:rFonts w:ascii="Arial" w:eastAsia="Arial" w:hAnsi="Arial" w:cs="Arial"/>
          <w:sz w:val="24"/>
          <w:szCs w:val="24"/>
        </w:rPr>
        <w:t xml:space="preserve">One quantum computing </w:t>
      </w:r>
      <w:r w:rsidR="6A0B8F52" w:rsidRPr="5063BFDE">
        <w:rPr>
          <w:rFonts w:ascii="Arial" w:eastAsia="Arial" w:hAnsi="Arial" w:cs="Arial"/>
          <w:sz w:val="24"/>
          <w:szCs w:val="24"/>
        </w:rPr>
        <w:t xml:space="preserve">language of note is Microsoft’s Q#. </w:t>
      </w:r>
      <w:r w:rsidR="06B9119B" w:rsidRPr="5063BFDE">
        <w:rPr>
          <w:rFonts w:ascii="Arial" w:eastAsia="Arial" w:hAnsi="Arial" w:cs="Arial"/>
          <w:sz w:val="24"/>
          <w:szCs w:val="24"/>
        </w:rPr>
        <w:t xml:space="preserve">Unlike typical quantum languages which are circuit based, Q# is an abstraction of this concept that treats quantum gates as functions and qubits as objects </w:t>
      </w:r>
      <w:r w:rsidR="004E5725">
        <w:rPr>
          <w:rFonts w:ascii="Arial" w:eastAsia="Arial" w:hAnsi="Arial" w:cs="Arial"/>
          <w:sz w:val="24"/>
          <w:szCs w:val="24"/>
        </w:rPr>
        <w:fldChar w:fldCharType="begin"/>
      </w:r>
      <w:r w:rsidR="00171479">
        <w:rPr>
          <w:rFonts w:ascii="Arial" w:eastAsia="Arial" w:hAnsi="Arial" w:cs="Arial"/>
          <w:sz w:val="24"/>
          <w:szCs w:val="24"/>
        </w:rPr>
        <w:instrText xml:space="preserve"> ADDIN ZOTERO_ITEM CSL_CITATION {"citationID":"Msv5K9Dm","properties":{"formattedCitation":"[3]","plainCitation":"[3]","noteIndex":0},"citationItems":[{"id":15,"uris":["http://zotero.org/users/local/k0ck5OHo/items/ZHVKD845"],"uri":["http://zotero.org/users/local/k0ck5OHo/items/ZHVKD845"],"itemData":{"id":15,"type":"paper-conference","abstract":"Quantum computing exploits quantum phenomena such as superposition and entanglement to realize a form of parallelism that is not available to traditional computing. It offers the potential of significant computational speed-ups in quantum chemistry, materials science, cryptography, and machine learning. The dominant approach to programming quantum computers is to provide an existing high-level language with libraries that allow for the expression of quantum programs. This approach can permit computations that are meaningless in a quantum context; prohibits succint expression of interaction between classical and quantum logic; and does not provide important constructs that are required for quantum programming. We present Q#, a quantum-focused domain-specific language explicitly designed to correctly, clearly and completely express quantum algorithms. Q# provides a type system; a tightly constrained environment to safely interleave classical and quantum computations; specialized syntax; symbolic code manipulation to automatically generate correct transformations of quantum operations; and powerful functional constructs which aid composition.","collection-title":"RWDSL2018","container-title":"Proceedings of the Real World Domain Specific Languages Workshop 2018","DOI":"10.1145/3183895.3183901","event-place":"New York, NY, USA","ISBN":"978-1-4503-6355-6","page":"1–10","publisher":"Association for Computing Machinery","publisher-place":"New York, NY, USA","source":"ACM Digital Library","title":"Q#: Enabling Scalable Quantum Computing and Development with a High-level DSL","title-short":"Q#","URL":"http://doi.org/10.1145/3183895.3183901","author":[{"family":"Svore","given":"Krysta"},{"family":"Geller","given":"Alan"},{"family":"Troyer","given":"Matthias"},{"family":"Azariah","given":"John"},{"family":"Granade","given":"Christopher"},{"family":"Heim","given":"Bettina"},{"family":"Kliuchnikov","given":"Vadym"},{"family":"Mykhailova","given":"Mariia"},{"family":"Paz","given":"Andres"},{"family":"Roetteler","given":"Martin"}],"accessed":{"date-parts":[["2020",9,30]]},"issued":{"date-parts":[["2018",2,24]]}}}],"schema":"https://github.com/citation-style-language/schema/raw/master/csl-citation.json"} </w:instrText>
      </w:r>
      <w:r w:rsidR="004E5725">
        <w:rPr>
          <w:rFonts w:ascii="Arial" w:eastAsia="Arial" w:hAnsi="Arial" w:cs="Arial"/>
          <w:sz w:val="24"/>
          <w:szCs w:val="24"/>
        </w:rPr>
        <w:fldChar w:fldCharType="separate"/>
      </w:r>
      <w:r w:rsidR="00171479" w:rsidRPr="6B650ADB">
        <w:rPr>
          <w:rFonts w:ascii="Arial" w:hAnsi="Arial" w:cs="Arial"/>
          <w:sz w:val="24"/>
          <w:szCs w:val="24"/>
        </w:rPr>
        <w:t>[3]</w:t>
      </w:r>
      <w:r w:rsidR="004E5725">
        <w:rPr>
          <w:rFonts w:ascii="Arial" w:eastAsia="Arial" w:hAnsi="Arial" w:cs="Arial"/>
          <w:sz w:val="24"/>
          <w:szCs w:val="24"/>
        </w:rPr>
        <w:fldChar w:fldCharType="end"/>
      </w:r>
      <w:r w:rsidR="004E5725">
        <w:rPr>
          <w:rFonts w:ascii="Arial" w:eastAsia="Arial" w:hAnsi="Arial" w:cs="Arial"/>
          <w:sz w:val="24"/>
          <w:szCs w:val="24"/>
        </w:rPr>
        <w:t xml:space="preserve">. </w:t>
      </w:r>
      <w:r w:rsidR="6E25C884" w:rsidRPr="6B650ADB">
        <w:rPr>
          <w:rFonts w:ascii="Arial" w:eastAsia="Arial" w:hAnsi="Arial" w:cs="Arial"/>
          <w:sz w:val="24"/>
          <w:szCs w:val="24"/>
        </w:rPr>
        <w:t xml:space="preserve">An open-source series of tutorials were recently developed, known as Microsoft’s quantum katas. </w:t>
      </w:r>
      <w:r w:rsidR="06B9119B" w:rsidRPr="6B650ADB">
        <w:rPr>
          <w:rFonts w:ascii="Arial" w:eastAsia="Arial" w:hAnsi="Arial" w:cs="Arial"/>
          <w:sz w:val="24"/>
          <w:szCs w:val="24"/>
        </w:rPr>
        <w:t>Q#, and</w:t>
      </w:r>
      <w:r w:rsidR="1AAD97BC" w:rsidRPr="6B650ADB">
        <w:rPr>
          <w:rFonts w:ascii="Arial" w:eastAsia="Arial" w:hAnsi="Arial" w:cs="Arial"/>
          <w:sz w:val="24"/>
          <w:szCs w:val="24"/>
        </w:rPr>
        <w:t xml:space="preserve"> especially</w:t>
      </w:r>
      <w:r w:rsidR="06B9119B" w:rsidRPr="5063BFDE">
        <w:rPr>
          <w:rFonts w:ascii="Arial" w:eastAsia="Arial" w:hAnsi="Arial" w:cs="Arial"/>
          <w:sz w:val="24"/>
          <w:szCs w:val="24"/>
        </w:rPr>
        <w:t xml:space="preserve"> Microsoft’s quantum katas, have been used as a basis for teaching computer science students quantum computing successfully</w:t>
      </w:r>
      <w:r w:rsidR="00186D18">
        <w:rPr>
          <w:rFonts w:ascii="Arial" w:eastAsia="Arial" w:hAnsi="Arial" w:cs="Arial"/>
          <w:sz w:val="24"/>
          <w:szCs w:val="24"/>
        </w:rPr>
        <w:t xml:space="preserve"> </w:t>
      </w:r>
      <w:r w:rsidR="00186D18">
        <w:rPr>
          <w:rFonts w:ascii="Arial" w:eastAsia="Arial" w:hAnsi="Arial" w:cs="Arial"/>
          <w:sz w:val="24"/>
          <w:szCs w:val="24"/>
        </w:rPr>
        <w:fldChar w:fldCharType="begin"/>
      </w:r>
      <w:r w:rsidR="00171479">
        <w:rPr>
          <w:rFonts w:ascii="Arial" w:eastAsia="Arial" w:hAnsi="Arial" w:cs="Arial"/>
          <w:sz w:val="24"/>
          <w:szCs w:val="24"/>
        </w:rPr>
        <w:instrText xml:space="preserve"> ADDIN ZOTERO_ITEM CSL_CITATION {"citationID":"ZrniPLN7","properties":{"formattedCitation":"[4]","plainCitation":"[4]","noteIndex":0},"citationItems":[{"id":3,"uris":["http://zotero.org/users/local/k0ck5OHo/items/5JIKNTMF"],"uri":["http://zotero.org/users/local/k0ck5OHo/items/5JIKNTMF"],"itemData":{"id":3,"type":"paper-conference","abstract":"Quantum computing harnesses quantum laws of nature to enable new types of algorithms, not efficiently possible on traditional computers, that may lead to breakthroughs in crucial areas like materials science and chemistry. There is rapidly growing demand for a quantum workforce educated in the basics of quantum computing, in particular in quantum programming. However, there are few offerings for non-specialists and little information on best practices for training computer science and engineering students. In this report we describe our experience teaching an undergraduate course on quantum computing using a practical, software-driven approach. We centered our course around teaching quantum algorithms through hands-on programming, reducing the significance of traditional written assignments and relying instead on self-paced programming exercises (\"Quantum Katas''), a variety of programming assignments, and a final project. We observed that the programming sections of the course helped students internalize theoretical material presented during the lectures. In the survey results, students indicated that the programming exercises and the final project contributed the most to their learning process. We describe the motivation for centering the course around quantum programming, discuss major artifacts used in this course, and present our lessons learned and best practices for a future improved course offering. We hope that our experience will help guide instructors who want to adopt a practical approach to teaching quantum computing and will enable more undergraduate programs to offer quantum programming as an elective.","collection-title":"SIGCSE '20","container-title":"Proceedings of the 51st ACM Technical Symposium on Computer Science Education","DOI":"10.1145/3328778.3366952","event-place":"New York, NY, USA","ISBN":"978-1-4503-6793-6","page":"1019–1025","publisher":"Association for Computing Machinery","publisher-place":"New York, NY, USA","source":"ACM Digital Library","title":"Teaching Quantum Computing through a Practical Software-driven Approach: Experience Report","title-short":"Teaching Quantum Computing through a Practical Software-driven Approach","URL":"http://doi.org/10.1145/3328778.3366952","author":[{"family":"Mykhailova","given":"Mariia"},{"family":"Svore","given":"Krysta M."}],"accessed":{"date-parts":[["2020",9,30]]},"issued":{"date-parts":[["2020",2,26]]}}}],"schema":"https://github.com/citation-style-language/schema/raw/master/csl-citation.json"} </w:instrText>
      </w:r>
      <w:r w:rsidR="00186D18">
        <w:rPr>
          <w:rFonts w:ascii="Arial" w:eastAsia="Arial" w:hAnsi="Arial" w:cs="Arial"/>
          <w:sz w:val="24"/>
          <w:szCs w:val="24"/>
        </w:rPr>
        <w:fldChar w:fldCharType="separate"/>
      </w:r>
      <w:r w:rsidR="00171479" w:rsidRPr="6B650ADB">
        <w:rPr>
          <w:rFonts w:ascii="Arial" w:hAnsi="Arial" w:cs="Arial"/>
          <w:sz w:val="24"/>
          <w:szCs w:val="24"/>
        </w:rPr>
        <w:t>[4]</w:t>
      </w:r>
      <w:r w:rsidR="00186D18">
        <w:rPr>
          <w:rFonts w:ascii="Arial" w:eastAsia="Arial" w:hAnsi="Arial" w:cs="Arial"/>
          <w:sz w:val="24"/>
          <w:szCs w:val="24"/>
        </w:rPr>
        <w:fldChar w:fldCharType="end"/>
      </w:r>
      <w:r w:rsidR="054AFD65" w:rsidRPr="5063BFDE">
        <w:rPr>
          <w:rFonts w:ascii="Arial" w:eastAsia="Arial" w:hAnsi="Arial" w:cs="Arial"/>
          <w:sz w:val="24"/>
          <w:szCs w:val="24"/>
        </w:rPr>
        <w:t xml:space="preserve">. </w:t>
      </w:r>
      <w:r w:rsidR="43177E5D" w:rsidRPr="6B650ADB">
        <w:rPr>
          <w:rFonts w:ascii="Arial" w:eastAsia="Arial" w:hAnsi="Arial" w:cs="Arial"/>
          <w:sz w:val="24"/>
          <w:szCs w:val="24"/>
        </w:rPr>
        <w:t xml:space="preserve">However, the only research on the effectiveness of Microsoft’s quantum katas was done by Microsoft and taught by Microsoft’s quantum researchers </w:t>
      </w:r>
      <w:r w:rsidRPr="6B650ADB">
        <w:rPr>
          <w:rFonts w:ascii="Arial" w:eastAsia="Arial" w:hAnsi="Arial" w:cs="Arial"/>
          <w:sz w:val="24"/>
          <w:szCs w:val="24"/>
        </w:rPr>
        <w:fldChar w:fldCharType="begin"/>
      </w:r>
      <w:r w:rsidRPr="6B650ADB">
        <w:rPr>
          <w:rFonts w:ascii="Arial" w:eastAsia="Arial" w:hAnsi="Arial" w:cs="Arial"/>
          <w:sz w:val="24"/>
          <w:szCs w:val="24"/>
        </w:rPr>
        <w:instrText xml:space="preserve"> ADDIN ZOTERO_ITEM CSL_CITATION {"citationID":"ojTkF4UY","properties":{"formattedCitation":"[4]","plainCitation":"[4]","noteIndex":0},"citationItems":[{"id":3,"uris":["http://zotero.org/users/local/k0ck5OHo/items/5JIKNTMF"],"uri":["http://zotero.org/users/local/k0ck5OHo/items/5JIKNTMF"],"itemData":{"id":3,"type":"paper-conference","abstract":"Quantum computing harnesses quantum laws of nature to enable new types of algorithms, not efficiently possible on traditional computers, that may lead to breakthroughs in crucial areas like materials science and chemistry. There is rapidly growing demand for a quantum workforce educated in the basics of quantum computing, in particular in quantum programming. However, there are few offerings for non-specialists and little information on best practices for training computer science and engineering students. In this report we describe our experience teaching an undergraduate course on quantum computing using a practical, software-driven approach. We centered our course around teaching quantum algorithms through hands-on programming, reducing the significance of traditional written assignments and relying instead on self-paced programming exercises (\"Quantum Katas''), a variety of programming assignments, and a final project. We observed that the programming sections of the course helped students internalize theoretical material presented during the lectures. In the survey results, students indicated that the programming exercises and the final project contributed the most to their learning process. We describe the motivation for centering the course around quantum programming, discuss major artifacts used in this course, and present our lessons learned and best practices for a future improved course offering. We hope that our experience will help guide instructors who want to adopt a practical approach to teaching quantum computing and will enable more undergraduate programs to offer quantum programming as an elective.","collection-title":"SIGCSE '20","container-title":"Proceedings of the 51st ACM Technical Symposium on Computer Science Education","DOI":"10.1145/3328778.3366952","event-place":"New York, NY, USA","ISBN":"978-1-4503-6793-6","page":"1019–1025","publisher":"Association for Computing Machinery","publisher-place":"New York, NY, USA","source":"ACM Digital Library","title":"Teaching Quantum Computing through a Practical Software-driven Approach: Experience Report","title-short":"Teaching Quantum Computing through a Practical Software-driven Approach","URL":"http://doi.org/10.1145/3328778.3366952","author":[{"family":"Mykhailova","given":"Mariia"},{"family":"Svore","given":"Krysta M."}],"accessed":{"date-parts":[["2020",9,30]]},"issued":{"date-parts":[["2020",2,26]]}}}],"schema":"https://github.com/citation-style-language/schema/raw/master/csl-citation.json"} </w:instrText>
      </w:r>
      <w:r w:rsidRPr="6B650ADB">
        <w:rPr>
          <w:rFonts w:ascii="Arial" w:eastAsia="Arial" w:hAnsi="Arial" w:cs="Arial"/>
          <w:sz w:val="24"/>
          <w:szCs w:val="24"/>
        </w:rPr>
        <w:fldChar w:fldCharType="separate"/>
      </w:r>
      <w:r w:rsidR="43177E5D" w:rsidRPr="6B650ADB">
        <w:rPr>
          <w:rFonts w:ascii="Arial" w:hAnsi="Arial" w:cs="Arial"/>
          <w:sz w:val="24"/>
          <w:szCs w:val="24"/>
        </w:rPr>
        <w:t>[4]</w:t>
      </w:r>
      <w:r w:rsidRPr="6B650ADB">
        <w:rPr>
          <w:rFonts w:ascii="Arial" w:eastAsia="Arial" w:hAnsi="Arial" w:cs="Arial"/>
          <w:sz w:val="24"/>
          <w:szCs w:val="24"/>
        </w:rPr>
        <w:fldChar w:fldCharType="end"/>
      </w:r>
      <w:r w:rsidR="43177E5D" w:rsidRPr="6B650ADB">
        <w:rPr>
          <w:rFonts w:ascii="Arial" w:eastAsia="Arial" w:hAnsi="Arial" w:cs="Arial"/>
          <w:sz w:val="24"/>
          <w:szCs w:val="24"/>
        </w:rPr>
        <w:t xml:space="preserve">. </w:t>
      </w:r>
      <w:r w:rsidR="06B9119B" w:rsidRPr="5063BFDE">
        <w:rPr>
          <w:rFonts w:ascii="Arial" w:eastAsia="Arial" w:hAnsi="Arial" w:cs="Arial"/>
          <w:sz w:val="24"/>
          <w:szCs w:val="24"/>
        </w:rPr>
        <w:t>The objective of this research is to develop an experience report on Microsoft’s Quantum Katas from the perspective of a computer science student and without the explicit guidance of Microsoft’s quantum tea</w:t>
      </w:r>
      <w:r w:rsidR="34B3809A" w:rsidRPr="5063BFDE">
        <w:rPr>
          <w:rFonts w:ascii="Arial" w:eastAsia="Arial" w:hAnsi="Arial" w:cs="Arial"/>
          <w:sz w:val="24"/>
          <w:szCs w:val="24"/>
        </w:rPr>
        <w:t>m.</w:t>
      </w:r>
      <w:r w:rsidR="500CB23F" w:rsidRPr="5063BFDE">
        <w:rPr>
          <w:rFonts w:ascii="Arial" w:eastAsia="Arial" w:hAnsi="Arial" w:cs="Arial"/>
          <w:sz w:val="24"/>
          <w:szCs w:val="24"/>
        </w:rPr>
        <w:t xml:space="preserve"> </w:t>
      </w:r>
      <w:r w:rsidR="22CE1042" w:rsidRPr="5063BFDE">
        <w:rPr>
          <w:rFonts w:ascii="Arial" w:eastAsia="Arial" w:hAnsi="Arial" w:cs="Arial"/>
          <w:sz w:val="24"/>
          <w:szCs w:val="24"/>
        </w:rPr>
        <w:t xml:space="preserve">Currently, there is concern that there may not be enough </w:t>
      </w:r>
      <w:r w:rsidR="675559B5" w:rsidRPr="5063BFDE">
        <w:rPr>
          <w:rFonts w:ascii="Arial" w:eastAsia="Arial" w:hAnsi="Arial" w:cs="Arial"/>
          <w:sz w:val="24"/>
          <w:szCs w:val="24"/>
        </w:rPr>
        <w:t xml:space="preserve">researchers and programmers in the realm of quantum computing. </w:t>
      </w:r>
      <w:r w:rsidR="1BB09F62" w:rsidRPr="5063BFDE">
        <w:rPr>
          <w:rFonts w:ascii="Arial" w:eastAsia="Arial" w:hAnsi="Arial" w:cs="Arial"/>
          <w:sz w:val="24"/>
          <w:szCs w:val="24"/>
        </w:rPr>
        <w:t>T</w:t>
      </w:r>
      <w:r w:rsidR="500CB23F" w:rsidRPr="5063BFDE">
        <w:rPr>
          <w:rFonts w:ascii="Arial" w:eastAsia="Arial" w:hAnsi="Arial" w:cs="Arial"/>
          <w:sz w:val="24"/>
          <w:szCs w:val="24"/>
        </w:rPr>
        <w:t xml:space="preserve">he growth of the quantum computing workforce does not match the projected growth or budget allocated to the field </w:t>
      </w:r>
      <w:r w:rsidR="004502B3">
        <w:rPr>
          <w:rFonts w:ascii="Arial" w:eastAsia="Arial" w:hAnsi="Arial" w:cs="Arial"/>
          <w:sz w:val="24"/>
          <w:szCs w:val="24"/>
        </w:rPr>
        <w:fldChar w:fldCharType="begin"/>
      </w:r>
      <w:r w:rsidR="00171479">
        <w:rPr>
          <w:rFonts w:ascii="Arial" w:eastAsia="Arial" w:hAnsi="Arial" w:cs="Arial"/>
          <w:sz w:val="24"/>
          <w:szCs w:val="24"/>
        </w:rPr>
        <w:instrText xml:space="preserve"> ADDIN ZOTERO_ITEM CSL_CITATION {"citationID":"P0XrIZHU","properties":{"formattedCitation":"[5]","plainCitation":"[5]","noteIndex":0},"citationItems":[{"id":30,"uris":["http://zotero.org/users/local/k0ck5OHo/items/87KP24XG"],"uri":["http://zotero.org/users/local/k0ck5OHo/items/87KP24XG"],"itemData":{"id":30,"type":"article-journal","abstract":"Quantum computing started recently from a historical point of view. This paper addresses the how quantum technology has impacted and will impact in society and, in particular, in quantum industry and academia. This study analyzes the necessary workforce for developing quantum software.","language":"en","page":"17","source":"Zotero","title":"Quantum technology impact: the necessary workforce for developing quantum software","author":[{"family":"Peterssen","given":"Guido"}]}}],"schema":"https://github.com/citation-style-language/schema/raw/master/csl-citation.json"} </w:instrText>
      </w:r>
      <w:r w:rsidR="004502B3">
        <w:rPr>
          <w:rFonts w:ascii="Arial" w:eastAsia="Arial" w:hAnsi="Arial" w:cs="Arial"/>
          <w:sz w:val="24"/>
          <w:szCs w:val="24"/>
        </w:rPr>
        <w:fldChar w:fldCharType="separate"/>
      </w:r>
      <w:r w:rsidR="00171479" w:rsidRPr="6B650ADB">
        <w:rPr>
          <w:rFonts w:ascii="Arial" w:hAnsi="Arial" w:cs="Arial"/>
          <w:sz w:val="24"/>
          <w:szCs w:val="24"/>
        </w:rPr>
        <w:t>[5]</w:t>
      </w:r>
      <w:r w:rsidR="004502B3">
        <w:rPr>
          <w:rFonts w:ascii="Arial" w:eastAsia="Arial" w:hAnsi="Arial" w:cs="Arial"/>
          <w:sz w:val="24"/>
          <w:szCs w:val="24"/>
        </w:rPr>
        <w:fldChar w:fldCharType="end"/>
      </w:r>
      <w:r w:rsidR="500CB23F" w:rsidRPr="5063BFDE">
        <w:rPr>
          <w:rFonts w:ascii="Arial" w:eastAsia="Arial" w:hAnsi="Arial" w:cs="Arial"/>
          <w:sz w:val="24"/>
          <w:szCs w:val="24"/>
        </w:rPr>
        <w:t>. If Microsoft’s quantum katas are effective, it may help to resolve this disparity.</w:t>
      </w:r>
      <w:r w:rsidR="2AE05CFA" w:rsidRPr="5063BFDE">
        <w:rPr>
          <w:rFonts w:ascii="Arial" w:eastAsia="Arial" w:hAnsi="Arial" w:cs="Arial"/>
          <w:sz w:val="24"/>
          <w:szCs w:val="24"/>
        </w:rPr>
        <w:t xml:space="preserve"> As Microsoft’s quantum katas are self-paced and self-taught tutorials, they do not require a trained instructor to facilitate education of quantum computing. </w:t>
      </w:r>
      <w:r w:rsidR="51B5BA56" w:rsidRPr="5063BFDE">
        <w:rPr>
          <w:rFonts w:ascii="Arial" w:eastAsia="Arial" w:hAnsi="Arial" w:cs="Arial"/>
          <w:sz w:val="24"/>
          <w:szCs w:val="24"/>
        </w:rPr>
        <w:t>There is ongoing research the suggests that self-directed learning may be as effective as instructor-based learnin</w:t>
      </w:r>
      <w:r w:rsidR="004502B3">
        <w:rPr>
          <w:rFonts w:ascii="Arial" w:eastAsia="Arial" w:hAnsi="Arial" w:cs="Arial"/>
          <w:sz w:val="24"/>
          <w:szCs w:val="24"/>
        </w:rPr>
        <w:t xml:space="preserve">g </w:t>
      </w:r>
      <w:r w:rsidR="004502B3">
        <w:rPr>
          <w:rFonts w:ascii="Arial" w:eastAsia="Arial" w:hAnsi="Arial" w:cs="Arial"/>
          <w:sz w:val="24"/>
          <w:szCs w:val="24"/>
        </w:rPr>
        <w:fldChar w:fldCharType="begin"/>
      </w:r>
      <w:r w:rsidR="00171479">
        <w:rPr>
          <w:rFonts w:ascii="Arial" w:eastAsia="Arial" w:hAnsi="Arial" w:cs="Arial"/>
          <w:sz w:val="24"/>
          <w:szCs w:val="24"/>
        </w:rPr>
        <w:instrText xml:space="preserve"> ADDIN ZOTERO_ITEM CSL_CITATION {"citationID":"ovJaoXQy","properties":{"formattedCitation":"[6]","plainCitation":"[6]","noteIndex":0},"citationItems":[{"id":17,"uris":["http://zotero.org/users/local/k0ck5OHo/items/X4262TEY"],"uri":["http://zotero.org/users/local/k0ck5OHo/items/X4262TEY"],"itemData":{"id":17,"type":"article-journal","abstract":"Lecturing is known to be a controversial form of teaching. With massed classrooms, in particular, it tends to constrain the active participation of students. One of the remedies applied to programming education is to use technology that can vitalize interaction in the classroom, while another is to base teaching increasingly on programming activities. In this article, we present the first results of an exploratory study, in which we teach programming without lectures, exams, or grades, by heavily emphasizing programming activity, and, in a pedagogical sense, student self-direction. This article investigates how students reacted to the active role required of them and what issues emerged in this setting where self-direction was required. The results indicate three issues that should be taken into account when designing a student-driven course: the challenge of supporting students' theoretical synthesis of the topics to be learned, the individual's opportunities for self-direction in a group work setting, and mismatch between individual learning processes and academic course scheduling.","container-title":"ACM Transactions on Computing Education","DOI":"10.1145/2483710.2483711","issue":"2","journalAbbreviation":"ACM Trans. Comput. Educ.","page":"6:1–6:21","source":"June 2013","title":"Teaching programming by emphasizing self-direction: How did students react to the active role required of them?","title-short":"Teaching programming by emphasizing self-direction","volume":"13","author":[{"family":"Isomöttönen","given":"Ville"},{"family":"Tirronen","given":"Ville"}],"issued":{"date-parts":[["2013",7,1]]}}}],"schema":"https://github.com/citation-style-language/schema/raw/master/csl-citation.json"} </w:instrText>
      </w:r>
      <w:r w:rsidR="004502B3">
        <w:rPr>
          <w:rFonts w:ascii="Arial" w:eastAsia="Arial" w:hAnsi="Arial" w:cs="Arial"/>
          <w:sz w:val="24"/>
          <w:szCs w:val="24"/>
        </w:rPr>
        <w:fldChar w:fldCharType="separate"/>
      </w:r>
      <w:r w:rsidR="00171479" w:rsidRPr="6B650ADB">
        <w:rPr>
          <w:rFonts w:ascii="Arial" w:hAnsi="Arial" w:cs="Arial"/>
          <w:sz w:val="24"/>
          <w:szCs w:val="24"/>
        </w:rPr>
        <w:t>[6]</w:t>
      </w:r>
      <w:r w:rsidR="004502B3">
        <w:rPr>
          <w:rFonts w:ascii="Arial" w:eastAsia="Arial" w:hAnsi="Arial" w:cs="Arial"/>
          <w:sz w:val="24"/>
          <w:szCs w:val="24"/>
        </w:rPr>
        <w:fldChar w:fldCharType="end"/>
      </w:r>
      <w:r w:rsidR="51B5BA56" w:rsidRPr="5063BFDE">
        <w:rPr>
          <w:rFonts w:ascii="Arial" w:eastAsia="Arial" w:hAnsi="Arial" w:cs="Arial"/>
          <w:sz w:val="24"/>
          <w:szCs w:val="24"/>
        </w:rPr>
        <w:t xml:space="preserve">. </w:t>
      </w:r>
      <w:r w:rsidR="5A2FFE6D" w:rsidRPr="6B650ADB">
        <w:rPr>
          <w:rFonts w:ascii="Arial" w:eastAsia="Arial" w:hAnsi="Arial" w:cs="Arial"/>
          <w:sz w:val="24"/>
          <w:szCs w:val="24"/>
        </w:rPr>
        <w:t xml:space="preserve">If Microsoft’s </w:t>
      </w:r>
      <w:r w:rsidR="5A2FFE6D" w:rsidRPr="6B650ADB">
        <w:rPr>
          <w:rFonts w:ascii="Arial" w:eastAsia="Arial" w:hAnsi="Arial" w:cs="Arial"/>
          <w:sz w:val="24"/>
          <w:szCs w:val="24"/>
        </w:rPr>
        <w:lastRenderedPageBreak/>
        <w:t xml:space="preserve">quantum katas could be analyzed from a perspective of self-directed learning, then it is possible that with some </w:t>
      </w:r>
      <w:r w:rsidR="3B2594D5" w:rsidRPr="6B650ADB">
        <w:rPr>
          <w:rFonts w:ascii="Arial" w:eastAsia="Arial" w:hAnsi="Arial" w:cs="Arial"/>
          <w:sz w:val="24"/>
          <w:szCs w:val="24"/>
        </w:rPr>
        <w:t>improvements</w:t>
      </w:r>
      <w:r w:rsidR="5A2FFE6D" w:rsidRPr="6B650ADB">
        <w:rPr>
          <w:rFonts w:ascii="Arial" w:eastAsia="Arial" w:hAnsi="Arial" w:cs="Arial"/>
          <w:sz w:val="24"/>
          <w:szCs w:val="24"/>
        </w:rPr>
        <w:t xml:space="preserve"> Microsoft’s quantum katas </w:t>
      </w:r>
      <w:r w:rsidR="56F596AE" w:rsidRPr="6B650ADB">
        <w:rPr>
          <w:rFonts w:ascii="Arial" w:eastAsia="Arial" w:hAnsi="Arial" w:cs="Arial"/>
          <w:sz w:val="24"/>
          <w:szCs w:val="24"/>
        </w:rPr>
        <w:t>could become the premiere way to learn quantum computing.</w:t>
      </w:r>
    </w:p>
    <w:p w14:paraId="4BBFE9AD" w14:textId="41D44C98" w:rsidR="06B9119B" w:rsidRDefault="06B9119B" w:rsidP="5063BFDE">
      <w:pPr>
        <w:spacing w:line="480" w:lineRule="auto"/>
        <w:rPr>
          <w:rFonts w:ascii="Arial" w:eastAsia="Arial" w:hAnsi="Arial" w:cs="Arial"/>
          <w:sz w:val="24"/>
          <w:szCs w:val="24"/>
        </w:rPr>
      </w:pPr>
    </w:p>
    <w:p w14:paraId="1D41A21C" w14:textId="0C79DFE2" w:rsidR="0CD941EE" w:rsidRDefault="0CD941EE" w:rsidP="5063BFDE">
      <w:pPr>
        <w:spacing w:line="480" w:lineRule="auto"/>
      </w:pPr>
      <w:r w:rsidRPr="5063BFDE">
        <w:rPr>
          <w:rFonts w:ascii="Arial" w:eastAsia="Arial" w:hAnsi="Arial" w:cs="Arial"/>
          <w:b/>
          <w:bCs/>
          <w:sz w:val="24"/>
          <w:szCs w:val="24"/>
        </w:rPr>
        <w:t>Materials &amp; Methods</w:t>
      </w:r>
    </w:p>
    <w:p w14:paraId="7AA0BA6A" w14:textId="74A5FA20" w:rsidR="06B9119B" w:rsidDel="00EF5BC0" w:rsidRDefault="00B60502" w:rsidP="5063BFDE">
      <w:pPr>
        <w:spacing w:line="480" w:lineRule="auto"/>
        <w:rPr>
          <w:del w:id="18" w:author="Mayo,Christopher R.(Student)" w:date="2020-12-09T10:45:00Z"/>
          <w:rFonts w:ascii="Arial" w:eastAsia="Arial" w:hAnsi="Arial" w:cs="Arial"/>
          <w:sz w:val="24"/>
          <w:szCs w:val="24"/>
        </w:rPr>
      </w:pPr>
      <w:ins w:id="19" w:author="Mayo,Christopher R.(Student)" w:date="2020-12-09T10:40:00Z">
        <w:r>
          <w:rPr>
            <w:rFonts w:ascii="Arial" w:eastAsia="Arial" w:hAnsi="Arial" w:cs="Arial"/>
            <w:sz w:val="24"/>
            <w:szCs w:val="24"/>
          </w:rPr>
          <w:t>Eighteen</w:t>
        </w:r>
      </w:ins>
      <w:del w:id="20" w:author="Mayo,Christopher R.(Student)" w:date="2020-12-09T10:40:00Z">
        <w:r w:rsidR="06B9119B" w:rsidRPr="550EE0F5" w:rsidDel="00B60502">
          <w:rPr>
            <w:rFonts w:ascii="Arial" w:eastAsia="Arial" w:hAnsi="Arial" w:cs="Arial"/>
            <w:sz w:val="24"/>
            <w:szCs w:val="24"/>
          </w:rPr>
          <w:delText>18</w:delText>
        </w:r>
      </w:del>
      <w:r w:rsidR="06B9119B" w:rsidRPr="550EE0F5">
        <w:rPr>
          <w:rFonts w:ascii="Arial" w:eastAsia="Arial" w:hAnsi="Arial" w:cs="Arial"/>
          <w:sz w:val="24"/>
          <w:szCs w:val="24"/>
        </w:rPr>
        <w:t xml:space="preserve"> quantum katas were selected to give a general overview of the Quantum Katas in an achievable timeframe</w:t>
      </w:r>
      <w:r w:rsidR="476B1C55" w:rsidRPr="550EE0F5">
        <w:rPr>
          <w:rFonts w:ascii="Arial" w:eastAsia="Arial" w:hAnsi="Arial" w:cs="Arial"/>
          <w:sz w:val="24"/>
          <w:szCs w:val="24"/>
        </w:rPr>
        <w:t>.</w:t>
      </w:r>
      <w:r w:rsidR="24D3B0BD" w:rsidRPr="550EE0F5">
        <w:rPr>
          <w:rFonts w:ascii="Arial" w:eastAsia="Arial" w:hAnsi="Arial" w:cs="Arial"/>
          <w:sz w:val="24"/>
          <w:szCs w:val="24"/>
        </w:rPr>
        <w:t xml:space="preserve"> This amount was chosen based on Microsoft’s </w:t>
      </w:r>
      <w:r w:rsidR="1EF14C7B" w:rsidRPr="550EE0F5">
        <w:rPr>
          <w:rFonts w:ascii="Arial" w:eastAsia="Arial" w:hAnsi="Arial" w:cs="Arial"/>
          <w:sz w:val="24"/>
          <w:szCs w:val="24"/>
        </w:rPr>
        <w:t>Introduction to the Quantum Katas page, found here (</w:t>
      </w:r>
      <w:hyperlink r:id="rId5">
        <w:r w:rsidR="1EF14C7B" w:rsidRPr="550EE0F5">
          <w:rPr>
            <w:rStyle w:val="Hyperlink"/>
            <w:rFonts w:ascii="Arial" w:eastAsia="Arial" w:hAnsi="Arial" w:cs="Arial"/>
            <w:sz w:val="24"/>
            <w:szCs w:val="24"/>
          </w:rPr>
          <w:t>https://docs.microsoft.com/en-us/quantum/tutorials/intro-to-katas</w:t>
        </w:r>
      </w:hyperlink>
      <w:r w:rsidR="1EF14C7B" w:rsidRPr="550EE0F5">
        <w:rPr>
          <w:rFonts w:ascii="Arial" w:eastAsia="Arial" w:hAnsi="Arial" w:cs="Arial"/>
          <w:sz w:val="24"/>
          <w:szCs w:val="24"/>
        </w:rPr>
        <w:t xml:space="preserve">). </w:t>
      </w:r>
      <w:ins w:id="21" w:author="Mayo,Christopher R.(Student)" w:date="2020-12-09T15:34:00Z">
        <w:r w:rsidR="0A3EEC8B" w:rsidRPr="550EE0F5">
          <w:rPr>
            <w:rFonts w:ascii="Arial" w:eastAsia="Arial" w:hAnsi="Arial" w:cs="Arial"/>
            <w:sz w:val="24"/>
            <w:szCs w:val="24"/>
          </w:rPr>
          <w:t xml:space="preserve">However, only 16 were completed due to time constraints. However, these 16 should still give a </w:t>
        </w:r>
        <w:proofErr w:type="gramStart"/>
        <w:r w:rsidR="0A3EEC8B" w:rsidRPr="550EE0F5">
          <w:rPr>
            <w:rFonts w:ascii="Arial" w:eastAsia="Arial" w:hAnsi="Arial" w:cs="Arial"/>
            <w:sz w:val="24"/>
            <w:szCs w:val="24"/>
          </w:rPr>
          <w:t>sufficient</w:t>
        </w:r>
        <w:proofErr w:type="gramEnd"/>
        <w:r w:rsidR="0A3EEC8B" w:rsidRPr="550EE0F5">
          <w:rPr>
            <w:rFonts w:ascii="Arial" w:eastAsia="Arial" w:hAnsi="Arial" w:cs="Arial"/>
            <w:sz w:val="24"/>
            <w:szCs w:val="24"/>
          </w:rPr>
          <w:t xml:space="preserve"> overview of the Quantum Katas for the purpose of review. </w:t>
        </w:r>
      </w:ins>
      <w:r w:rsidR="1EF14C7B" w:rsidRPr="550EE0F5">
        <w:rPr>
          <w:rFonts w:ascii="Arial" w:eastAsia="Arial" w:hAnsi="Arial" w:cs="Arial"/>
          <w:sz w:val="24"/>
          <w:szCs w:val="24"/>
        </w:rPr>
        <w:t xml:space="preserve">The </w:t>
      </w:r>
      <w:ins w:id="22" w:author="Mayo,Christopher R.(Student)" w:date="2020-12-09T15:34:00Z">
        <w:r w:rsidR="04BB8074" w:rsidRPr="550EE0F5">
          <w:rPr>
            <w:rFonts w:ascii="Arial" w:eastAsia="Arial" w:hAnsi="Arial" w:cs="Arial"/>
            <w:sz w:val="24"/>
            <w:szCs w:val="24"/>
          </w:rPr>
          <w:t>original</w:t>
        </w:r>
      </w:ins>
      <w:del w:id="23" w:author="Mayo,Christopher R.(Student)" w:date="2020-12-09T15:34:00Z">
        <w:r w:rsidR="06B9119B" w:rsidRPr="550EE0F5" w:rsidDel="7913E876">
          <w:rPr>
            <w:rFonts w:ascii="Arial" w:eastAsia="Arial" w:hAnsi="Arial" w:cs="Arial"/>
            <w:sz w:val="24"/>
            <w:szCs w:val="24"/>
          </w:rPr>
          <w:delText>specific</w:delText>
        </w:r>
      </w:del>
      <w:r w:rsidR="7913E876" w:rsidRPr="550EE0F5">
        <w:rPr>
          <w:rFonts w:ascii="Arial" w:eastAsia="Arial" w:hAnsi="Arial" w:cs="Arial"/>
          <w:sz w:val="24"/>
          <w:szCs w:val="24"/>
        </w:rPr>
        <w:t xml:space="preserve"> 18 that were selected are shown </w:t>
      </w:r>
      <w:proofErr w:type="gramStart"/>
      <w:r w:rsidR="7913E876" w:rsidRPr="550EE0F5">
        <w:rPr>
          <w:rFonts w:ascii="Arial" w:eastAsia="Arial" w:hAnsi="Arial" w:cs="Arial"/>
          <w:sz w:val="24"/>
          <w:szCs w:val="24"/>
        </w:rPr>
        <w:t xml:space="preserve">in </w:t>
      </w:r>
      <w:r w:rsidR="34E94E4C" w:rsidRPr="550EE0F5">
        <w:rPr>
          <w:rFonts w:ascii="Arial" w:eastAsia="Arial" w:hAnsi="Arial" w:cs="Arial"/>
          <w:sz w:val="24"/>
          <w:szCs w:val="24"/>
        </w:rPr>
        <w:t xml:space="preserve"> </w:t>
      </w:r>
      <w:r w:rsidR="459BC2DD" w:rsidRPr="550EE0F5">
        <w:rPr>
          <w:rFonts w:ascii="Arial" w:eastAsia="Arial" w:hAnsi="Arial" w:cs="Arial"/>
          <w:b/>
          <w:bCs/>
          <w:sz w:val="24"/>
          <w:szCs w:val="24"/>
        </w:rPr>
        <w:t>T</w:t>
      </w:r>
      <w:r w:rsidR="34E94E4C" w:rsidRPr="550EE0F5">
        <w:rPr>
          <w:rFonts w:ascii="Arial" w:eastAsia="Arial" w:hAnsi="Arial" w:cs="Arial"/>
          <w:b/>
          <w:bCs/>
          <w:sz w:val="24"/>
          <w:szCs w:val="24"/>
        </w:rPr>
        <w:t>able</w:t>
      </w:r>
      <w:proofErr w:type="gramEnd"/>
      <w:r w:rsidR="34E94E4C" w:rsidRPr="550EE0F5">
        <w:rPr>
          <w:rFonts w:ascii="Arial" w:eastAsia="Arial" w:hAnsi="Arial" w:cs="Arial"/>
          <w:b/>
          <w:bCs/>
          <w:sz w:val="24"/>
          <w:szCs w:val="24"/>
        </w:rPr>
        <w:t xml:space="preserve"> 1</w:t>
      </w:r>
      <w:r w:rsidR="357C545E" w:rsidRPr="550EE0F5">
        <w:rPr>
          <w:rFonts w:ascii="Arial" w:eastAsia="Arial" w:hAnsi="Arial" w:cs="Arial"/>
          <w:sz w:val="24"/>
          <w:szCs w:val="24"/>
        </w:rPr>
        <w:t>.</w:t>
      </w:r>
      <w:r w:rsidR="39E77C3B" w:rsidRPr="550EE0F5">
        <w:rPr>
          <w:rFonts w:ascii="Arial" w:eastAsia="Arial" w:hAnsi="Arial" w:cs="Arial"/>
          <w:sz w:val="24"/>
          <w:szCs w:val="24"/>
        </w:rPr>
        <w:t xml:space="preserve"> </w:t>
      </w:r>
      <w:ins w:id="24" w:author="Mayo,Christopher R.(Student)" w:date="2020-12-09T15:34:00Z">
        <w:r w:rsidR="294AD5C9" w:rsidRPr="550EE0F5">
          <w:rPr>
            <w:rFonts w:ascii="Arial" w:eastAsia="Arial" w:hAnsi="Arial" w:cs="Arial"/>
            <w:sz w:val="24"/>
            <w:szCs w:val="24"/>
          </w:rPr>
          <w:t>Th</w:t>
        </w:r>
      </w:ins>
      <w:ins w:id="25" w:author="Mayo,Christopher R.(Student)" w:date="2020-12-09T15:35:00Z">
        <w:r w:rsidR="294AD5C9" w:rsidRPr="550EE0F5">
          <w:rPr>
            <w:rFonts w:ascii="Arial" w:eastAsia="Arial" w:hAnsi="Arial" w:cs="Arial"/>
            <w:sz w:val="24"/>
            <w:szCs w:val="24"/>
          </w:rPr>
          <w:t xml:space="preserve">e two katas that were excluded have been struck through. </w:t>
        </w:r>
      </w:ins>
      <w:r w:rsidR="39E77C3B" w:rsidRPr="550EE0F5">
        <w:rPr>
          <w:rFonts w:ascii="Arial" w:eastAsia="Arial" w:hAnsi="Arial" w:cs="Arial"/>
          <w:sz w:val="24"/>
          <w:szCs w:val="24"/>
        </w:rPr>
        <w:t xml:space="preserve">There are three methods in which to run the Katas – online as a </w:t>
      </w:r>
      <w:proofErr w:type="spellStart"/>
      <w:r w:rsidR="39E77C3B" w:rsidRPr="550EE0F5">
        <w:rPr>
          <w:rFonts w:ascii="Arial" w:eastAsia="Arial" w:hAnsi="Arial" w:cs="Arial"/>
          <w:sz w:val="24"/>
          <w:szCs w:val="24"/>
        </w:rPr>
        <w:t>Ju</w:t>
      </w:r>
      <w:r w:rsidR="47791BC0" w:rsidRPr="550EE0F5">
        <w:rPr>
          <w:rFonts w:ascii="Arial" w:eastAsia="Arial" w:hAnsi="Arial" w:cs="Arial"/>
          <w:sz w:val="24"/>
          <w:szCs w:val="24"/>
        </w:rPr>
        <w:t>py</w:t>
      </w:r>
      <w:r w:rsidR="39E77C3B" w:rsidRPr="550EE0F5">
        <w:rPr>
          <w:rFonts w:ascii="Arial" w:eastAsia="Arial" w:hAnsi="Arial" w:cs="Arial"/>
          <w:sz w:val="24"/>
          <w:szCs w:val="24"/>
        </w:rPr>
        <w:t>ter</w:t>
      </w:r>
      <w:proofErr w:type="spellEnd"/>
      <w:r w:rsidR="39E77C3B" w:rsidRPr="550EE0F5">
        <w:rPr>
          <w:rFonts w:ascii="Arial" w:eastAsia="Arial" w:hAnsi="Arial" w:cs="Arial"/>
          <w:sz w:val="24"/>
          <w:szCs w:val="24"/>
        </w:rPr>
        <w:t xml:space="preserve"> Notebook, offline as a </w:t>
      </w:r>
      <w:proofErr w:type="spellStart"/>
      <w:r w:rsidR="39E77C3B" w:rsidRPr="550EE0F5">
        <w:rPr>
          <w:rFonts w:ascii="Arial" w:eastAsia="Arial" w:hAnsi="Arial" w:cs="Arial"/>
          <w:sz w:val="24"/>
          <w:szCs w:val="24"/>
        </w:rPr>
        <w:t>Ju</w:t>
      </w:r>
      <w:r w:rsidR="0C51B707" w:rsidRPr="550EE0F5">
        <w:rPr>
          <w:rFonts w:ascii="Arial" w:eastAsia="Arial" w:hAnsi="Arial" w:cs="Arial"/>
          <w:sz w:val="24"/>
          <w:szCs w:val="24"/>
        </w:rPr>
        <w:t>py</w:t>
      </w:r>
      <w:r w:rsidR="39E77C3B" w:rsidRPr="550EE0F5">
        <w:rPr>
          <w:rFonts w:ascii="Arial" w:eastAsia="Arial" w:hAnsi="Arial" w:cs="Arial"/>
          <w:sz w:val="24"/>
          <w:szCs w:val="24"/>
        </w:rPr>
        <w:t>ter</w:t>
      </w:r>
      <w:proofErr w:type="spellEnd"/>
      <w:r w:rsidR="39E77C3B" w:rsidRPr="550EE0F5">
        <w:rPr>
          <w:rFonts w:ascii="Arial" w:eastAsia="Arial" w:hAnsi="Arial" w:cs="Arial"/>
          <w:sz w:val="24"/>
          <w:szCs w:val="24"/>
        </w:rPr>
        <w:t xml:space="preserve"> Notebook, and offline using Visual Studio.</w:t>
      </w:r>
      <w:r w:rsidR="1D755AB4" w:rsidRPr="550EE0F5">
        <w:rPr>
          <w:rFonts w:ascii="Arial" w:eastAsia="Arial" w:hAnsi="Arial" w:cs="Arial"/>
          <w:sz w:val="24"/>
          <w:szCs w:val="24"/>
        </w:rPr>
        <w:t xml:space="preserve"> </w:t>
      </w:r>
      <w:r w:rsidR="45434A62" w:rsidRPr="550EE0F5">
        <w:rPr>
          <w:rFonts w:ascii="Arial" w:eastAsia="Arial" w:hAnsi="Arial" w:cs="Arial"/>
          <w:sz w:val="24"/>
          <w:szCs w:val="24"/>
        </w:rPr>
        <w:t xml:space="preserve">For this report, the katas were </w:t>
      </w:r>
      <w:proofErr w:type="gramStart"/>
      <w:r w:rsidR="45434A62" w:rsidRPr="550EE0F5">
        <w:rPr>
          <w:rFonts w:ascii="Arial" w:eastAsia="Arial" w:hAnsi="Arial" w:cs="Arial"/>
          <w:sz w:val="24"/>
          <w:szCs w:val="24"/>
        </w:rPr>
        <w:t>ran</w:t>
      </w:r>
      <w:proofErr w:type="gramEnd"/>
      <w:r w:rsidR="45434A62" w:rsidRPr="550EE0F5">
        <w:rPr>
          <w:rFonts w:ascii="Arial" w:eastAsia="Arial" w:hAnsi="Arial" w:cs="Arial"/>
          <w:sz w:val="24"/>
          <w:szCs w:val="24"/>
        </w:rPr>
        <w:t xml:space="preserve"> </w:t>
      </w:r>
      <w:r w:rsidR="1D755AB4" w:rsidRPr="550EE0F5">
        <w:rPr>
          <w:rFonts w:ascii="Arial" w:eastAsia="Arial" w:hAnsi="Arial" w:cs="Arial"/>
          <w:sz w:val="24"/>
          <w:szCs w:val="24"/>
        </w:rPr>
        <w:t xml:space="preserve">as an offline </w:t>
      </w:r>
      <w:proofErr w:type="spellStart"/>
      <w:r w:rsidR="1D755AB4" w:rsidRPr="550EE0F5">
        <w:rPr>
          <w:rFonts w:ascii="Arial" w:eastAsia="Arial" w:hAnsi="Arial" w:cs="Arial"/>
          <w:sz w:val="24"/>
          <w:szCs w:val="24"/>
        </w:rPr>
        <w:t>Jupyter</w:t>
      </w:r>
      <w:proofErr w:type="spellEnd"/>
      <w:r w:rsidR="1D755AB4" w:rsidRPr="550EE0F5">
        <w:rPr>
          <w:rFonts w:ascii="Arial" w:eastAsia="Arial" w:hAnsi="Arial" w:cs="Arial"/>
          <w:sz w:val="24"/>
          <w:szCs w:val="24"/>
        </w:rPr>
        <w:t xml:space="preserve"> Notebook, as it </w:t>
      </w:r>
      <w:r w:rsidR="566E01D7" w:rsidRPr="550EE0F5">
        <w:rPr>
          <w:rFonts w:ascii="Arial" w:eastAsia="Arial" w:hAnsi="Arial" w:cs="Arial"/>
          <w:sz w:val="24"/>
          <w:szCs w:val="24"/>
        </w:rPr>
        <w:t xml:space="preserve">allowed for documentation to </w:t>
      </w:r>
      <w:r w:rsidR="46950D0F" w:rsidRPr="550EE0F5">
        <w:rPr>
          <w:rFonts w:ascii="Arial" w:eastAsia="Arial" w:hAnsi="Arial" w:cs="Arial"/>
          <w:sz w:val="24"/>
          <w:szCs w:val="24"/>
        </w:rPr>
        <w:t xml:space="preserve">easily </w:t>
      </w:r>
      <w:r w:rsidR="566E01D7" w:rsidRPr="550EE0F5">
        <w:rPr>
          <w:rFonts w:ascii="Arial" w:eastAsia="Arial" w:hAnsi="Arial" w:cs="Arial"/>
          <w:sz w:val="24"/>
          <w:szCs w:val="24"/>
        </w:rPr>
        <w:t xml:space="preserve">be placed </w:t>
      </w:r>
      <w:r w:rsidR="46AA7687" w:rsidRPr="550EE0F5">
        <w:rPr>
          <w:rFonts w:ascii="Arial" w:eastAsia="Arial" w:hAnsi="Arial" w:cs="Arial"/>
          <w:sz w:val="24"/>
          <w:szCs w:val="24"/>
        </w:rPr>
        <w:t>below</w:t>
      </w:r>
      <w:r w:rsidR="566E01D7" w:rsidRPr="550EE0F5">
        <w:rPr>
          <w:rFonts w:ascii="Arial" w:eastAsia="Arial" w:hAnsi="Arial" w:cs="Arial"/>
          <w:sz w:val="24"/>
          <w:szCs w:val="24"/>
        </w:rPr>
        <w:t xml:space="preserve"> the code.</w:t>
      </w:r>
      <w:r w:rsidR="39E77C3B" w:rsidRPr="550EE0F5">
        <w:rPr>
          <w:rFonts w:ascii="Arial" w:eastAsia="Arial" w:hAnsi="Arial" w:cs="Arial"/>
          <w:sz w:val="24"/>
          <w:szCs w:val="24"/>
        </w:rPr>
        <w:t xml:space="preserve"> </w:t>
      </w:r>
      <w:r w:rsidR="476B1C55" w:rsidRPr="550EE0F5">
        <w:rPr>
          <w:rFonts w:ascii="Arial" w:eastAsia="Arial" w:hAnsi="Arial" w:cs="Arial"/>
          <w:sz w:val="24"/>
          <w:szCs w:val="24"/>
        </w:rPr>
        <w:t xml:space="preserve"> </w:t>
      </w:r>
      <w:r w:rsidR="06B9119B" w:rsidRPr="550EE0F5">
        <w:rPr>
          <w:rFonts w:ascii="Arial" w:eastAsia="Arial" w:hAnsi="Arial" w:cs="Arial"/>
          <w:sz w:val="24"/>
          <w:szCs w:val="24"/>
        </w:rPr>
        <w:t xml:space="preserve">Each problem in each kata is attempted using only the resources given by the katas and without checking the answer workbook unless </w:t>
      </w:r>
      <w:proofErr w:type="gramStart"/>
      <w:r w:rsidR="06B9119B" w:rsidRPr="550EE0F5">
        <w:rPr>
          <w:rFonts w:ascii="Arial" w:eastAsia="Arial" w:hAnsi="Arial" w:cs="Arial"/>
          <w:sz w:val="24"/>
          <w:szCs w:val="24"/>
        </w:rPr>
        <w:t>absolutely necessary</w:t>
      </w:r>
      <w:proofErr w:type="gramEnd"/>
      <w:r w:rsidR="61D7029A" w:rsidRPr="550EE0F5">
        <w:rPr>
          <w:rFonts w:ascii="Arial" w:eastAsia="Arial" w:hAnsi="Arial" w:cs="Arial"/>
          <w:sz w:val="24"/>
          <w:szCs w:val="24"/>
        </w:rPr>
        <w:t xml:space="preserve">. </w:t>
      </w:r>
      <w:r w:rsidR="06B9119B" w:rsidRPr="550EE0F5">
        <w:rPr>
          <w:rFonts w:ascii="Arial" w:eastAsia="Arial" w:hAnsi="Arial" w:cs="Arial"/>
          <w:sz w:val="24"/>
          <w:szCs w:val="24"/>
        </w:rPr>
        <w:t>For each problem, the time to solve and number of attempts are tracked.</w:t>
      </w:r>
      <w:r w:rsidR="7C80F1BC" w:rsidRPr="550EE0F5">
        <w:rPr>
          <w:rFonts w:ascii="Arial" w:eastAsia="Arial" w:hAnsi="Arial" w:cs="Arial"/>
          <w:sz w:val="24"/>
          <w:szCs w:val="24"/>
        </w:rPr>
        <w:t xml:space="preserve"> </w:t>
      </w:r>
    </w:p>
    <w:p w14:paraId="1E79985C" w14:textId="39D6C947" w:rsidR="00EF5BC0" w:rsidRDefault="00EF5BC0" w:rsidP="00542CE2">
      <w:pPr>
        <w:spacing w:line="480" w:lineRule="auto"/>
        <w:rPr>
          <w:ins w:id="26" w:author="Mayo,Christopher R.(Student)" w:date="2020-12-09T12:57:00Z"/>
          <w:rFonts w:ascii="Arial" w:eastAsia="Arial" w:hAnsi="Arial" w:cs="Arial"/>
          <w:sz w:val="24"/>
          <w:szCs w:val="24"/>
        </w:rPr>
      </w:pPr>
    </w:p>
    <w:p w14:paraId="7FF48A0C" w14:textId="77777777" w:rsidR="00EF5BC0" w:rsidRDefault="00EF5BC0" w:rsidP="00542CE2">
      <w:pPr>
        <w:spacing w:line="480" w:lineRule="auto"/>
        <w:rPr>
          <w:ins w:id="27" w:author="Mayo,Christopher R.(Student)" w:date="2020-12-09T12:57:00Z"/>
          <w:rFonts w:ascii="Arial" w:eastAsia="Arial" w:hAnsi="Arial" w:cs="Arial"/>
          <w:sz w:val="24"/>
          <w:szCs w:val="24"/>
        </w:rPr>
      </w:pPr>
    </w:p>
    <w:p w14:paraId="1A345A2D" w14:textId="77777777" w:rsidR="00EF5BC0" w:rsidRDefault="00EF5BC0" w:rsidP="5063BFDE">
      <w:pPr>
        <w:spacing w:line="480" w:lineRule="auto"/>
        <w:rPr>
          <w:ins w:id="28" w:author="Mayo,Christopher R.(Student)" w:date="2020-12-09T12:57:00Z"/>
          <w:rFonts w:ascii="Arial" w:eastAsia="Arial" w:hAnsi="Arial" w:cs="Arial"/>
          <w:sz w:val="24"/>
          <w:szCs w:val="24"/>
        </w:rPr>
      </w:pPr>
    </w:p>
    <w:p w14:paraId="4C2D6665" w14:textId="77777777" w:rsidR="00542CE2" w:rsidRDefault="00542CE2" w:rsidP="00542CE2">
      <w:pPr>
        <w:spacing w:line="480" w:lineRule="auto"/>
        <w:rPr>
          <w:ins w:id="29" w:author="Mayo,Christopher R.(Student)" w:date="2020-12-09T10:44:00Z"/>
          <w:rFonts w:ascii="Arial" w:eastAsia="Arial" w:hAnsi="Arial" w:cs="Arial"/>
          <w:b/>
          <w:bCs/>
        </w:rPr>
        <w:pPrChange w:id="30" w:author="Mayo,Christopher R.(Student)" w:date="2020-12-09T10:45:00Z">
          <w:pPr>
            <w:spacing w:line="240" w:lineRule="auto"/>
            <w:jc w:val="center"/>
          </w:pPr>
        </w:pPrChange>
      </w:pPr>
    </w:p>
    <w:p w14:paraId="0BFDF0BE" w14:textId="0D2128F8" w:rsidR="00542CE2" w:rsidDel="00542CE2" w:rsidRDefault="00542CE2" w:rsidP="00033132">
      <w:pPr>
        <w:spacing w:line="240" w:lineRule="auto"/>
        <w:jc w:val="both"/>
        <w:rPr>
          <w:del w:id="31" w:author="Mayo,Christopher R.(Student)" w:date="2020-12-09T10:44:00Z"/>
          <w:moveTo w:id="32" w:author="Mayo,Christopher R.(Student)" w:date="2020-12-09T10:44:00Z"/>
          <w:rFonts w:ascii="Arial" w:eastAsia="Arial" w:hAnsi="Arial" w:cs="Arial"/>
          <w:b/>
          <w:bCs/>
        </w:rPr>
        <w:pPrChange w:id="33" w:author="Mayo,Christopher R.(Student)" w:date="2020-12-09T12:01:00Z">
          <w:pPr>
            <w:spacing w:line="240" w:lineRule="auto"/>
            <w:jc w:val="center"/>
          </w:pPr>
        </w:pPrChange>
      </w:pPr>
      <w:moveToRangeStart w:id="34" w:author="Mayo,Christopher R.(Student)" w:date="2020-12-09T10:44:00Z" w:name="move58403104"/>
      <w:moveTo w:id="35" w:author="Mayo,Christopher R.(Student)" w:date="2020-12-09T10:44:00Z">
        <w:r w:rsidRPr="064B22BF">
          <w:rPr>
            <w:rFonts w:ascii="Arial" w:eastAsia="Arial" w:hAnsi="Arial" w:cs="Arial"/>
            <w:b/>
            <w:bCs/>
          </w:rPr>
          <w:t>Table 1. Katas that were chosen for this report and the categories they reside in. Includes the two excluded katas.</w:t>
        </w:r>
      </w:moveTo>
    </w:p>
    <w:moveToRangeEnd w:id="34"/>
    <w:p w14:paraId="790E9EC7" w14:textId="65739CB9" w:rsidR="06B9119B" w:rsidRDefault="06B9119B" w:rsidP="00033132">
      <w:pPr>
        <w:spacing w:line="240" w:lineRule="auto"/>
        <w:jc w:val="both"/>
        <w:pPrChange w:id="36" w:author="Mayo,Christopher R.(Student)" w:date="2020-12-09T12:01:00Z">
          <w:pPr>
            <w:spacing w:line="240" w:lineRule="auto"/>
            <w:jc w:val="center"/>
          </w:pPr>
        </w:pPrChange>
      </w:pPr>
    </w:p>
    <w:p w14:paraId="6C7942BC" w14:textId="247174ED" w:rsidR="1019F8EB" w:rsidRDefault="1019F8EB" w:rsidP="064B22BF">
      <w:pPr>
        <w:spacing w:line="240" w:lineRule="auto"/>
        <w:jc w:val="center"/>
      </w:pPr>
      <w:del w:id="37" w:author="Mayo,Christopher R.(Student)" w:date="2020-12-09T10:45:00Z">
        <w:r w:rsidDel="00542CE2">
          <w:rPr>
            <w:noProof/>
          </w:rPr>
          <w:lastRenderedPageBreak/>
          <w:drawing>
            <wp:inline distT="0" distB="0" distL="0" distR="0" wp14:anchorId="4ACAE050" wp14:editId="2B595FC5">
              <wp:extent cx="2676525" cy="4572000"/>
              <wp:effectExtent l="0" t="0" r="0" b="0"/>
              <wp:docPr id="909001977" name="Picture 90900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76525" cy="4572000"/>
                      </a:xfrm>
                      <a:prstGeom prst="rect">
                        <a:avLst/>
                      </a:prstGeom>
                    </pic:spPr>
                  </pic:pic>
                </a:graphicData>
              </a:graphic>
            </wp:inline>
          </w:drawing>
        </w:r>
      </w:del>
      <w:ins w:id="38" w:author="Mayo,Christopher R.(Student)" w:date="2020-12-09T10:45:00Z">
        <w:r w:rsidR="00542CE2">
          <w:rPr>
            <w:noProof/>
          </w:rPr>
          <w:drawing>
            <wp:inline distT="0" distB="0" distL="0" distR="0" wp14:anchorId="2F9F780C" wp14:editId="0744EA87">
              <wp:extent cx="4549534" cy="319305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1.png"/>
                      <pic:cNvPicPr/>
                    </pic:nvPicPr>
                    <pic:blipFill>
                      <a:blip r:embed="rId7">
                        <a:extLst>
                          <a:ext uri="{28A0092B-C50C-407E-A947-70E740481C1C}">
                            <a14:useLocalDpi xmlns:a14="http://schemas.microsoft.com/office/drawing/2010/main" val="0"/>
                          </a:ext>
                        </a:extLst>
                      </a:blip>
                      <a:stretch>
                        <a:fillRect/>
                      </a:stretch>
                    </pic:blipFill>
                    <pic:spPr>
                      <a:xfrm>
                        <a:off x="0" y="0"/>
                        <a:ext cx="4549534" cy="3193057"/>
                      </a:xfrm>
                      <a:prstGeom prst="rect">
                        <a:avLst/>
                      </a:prstGeom>
                    </pic:spPr>
                  </pic:pic>
                </a:graphicData>
              </a:graphic>
            </wp:inline>
          </w:drawing>
        </w:r>
      </w:ins>
    </w:p>
    <w:p w14:paraId="5B5A7EEE" w14:textId="5A18FF10" w:rsidR="01A5799A" w:rsidDel="00542CE2" w:rsidRDefault="01A5799A" w:rsidP="064B22BF">
      <w:pPr>
        <w:spacing w:line="240" w:lineRule="auto"/>
        <w:jc w:val="center"/>
        <w:rPr>
          <w:moveFrom w:id="39" w:author="Mayo,Christopher R.(Student)" w:date="2020-12-09T10:44:00Z"/>
          <w:rFonts w:ascii="Arial" w:eastAsia="Arial" w:hAnsi="Arial" w:cs="Arial"/>
          <w:b/>
          <w:bCs/>
        </w:rPr>
      </w:pPr>
      <w:moveFromRangeStart w:id="40" w:author="Mayo,Christopher R.(Student)" w:date="2020-12-09T10:44:00Z" w:name="move58403104"/>
      <w:moveFrom w:id="41" w:author="Mayo,Christopher R.(Student)" w:date="2020-12-09T10:44:00Z">
        <w:r w:rsidRPr="064B22BF" w:rsidDel="00542CE2">
          <w:rPr>
            <w:rFonts w:ascii="Arial" w:eastAsia="Arial" w:hAnsi="Arial" w:cs="Arial"/>
            <w:b/>
            <w:bCs/>
          </w:rPr>
          <w:t>Table 1. Katas that were chos</w:t>
        </w:r>
        <w:r w:rsidR="3E112AF2" w:rsidRPr="064B22BF" w:rsidDel="00542CE2">
          <w:rPr>
            <w:rFonts w:ascii="Arial" w:eastAsia="Arial" w:hAnsi="Arial" w:cs="Arial"/>
            <w:b/>
            <w:bCs/>
          </w:rPr>
          <w:t>en for this report and the categories they reside in.</w:t>
        </w:r>
        <w:r w:rsidR="50CC9F1B" w:rsidRPr="064B22BF" w:rsidDel="00542CE2">
          <w:rPr>
            <w:rFonts w:ascii="Arial" w:eastAsia="Arial" w:hAnsi="Arial" w:cs="Arial"/>
            <w:b/>
            <w:bCs/>
          </w:rPr>
          <w:t xml:space="preserve"> Includes the two excluded katas.</w:t>
        </w:r>
      </w:moveFrom>
    </w:p>
    <w:moveFromRangeEnd w:id="40"/>
    <w:p w14:paraId="3548ACE1" w14:textId="05195002" w:rsidR="06B9119B" w:rsidRDefault="7C80F1BC" w:rsidP="5063BFDE">
      <w:pPr>
        <w:spacing w:line="480" w:lineRule="auto"/>
        <w:rPr>
          <w:rFonts w:ascii="Arial" w:eastAsia="Arial" w:hAnsi="Arial" w:cs="Arial"/>
          <w:sz w:val="24"/>
          <w:szCs w:val="24"/>
        </w:rPr>
      </w:pPr>
      <w:r w:rsidRPr="5063BFDE">
        <w:rPr>
          <w:rFonts w:ascii="Arial" w:eastAsia="Arial" w:hAnsi="Arial" w:cs="Arial"/>
          <w:sz w:val="24"/>
          <w:szCs w:val="24"/>
        </w:rPr>
        <w:t xml:space="preserve">The time to solve is measured from when the problem </w:t>
      </w:r>
      <w:r w:rsidR="02227B5E" w:rsidRPr="5063BFDE">
        <w:rPr>
          <w:rFonts w:ascii="Arial" w:eastAsia="Arial" w:hAnsi="Arial" w:cs="Arial"/>
          <w:sz w:val="24"/>
          <w:szCs w:val="24"/>
        </w:rPr>
        <w:t xml:space="preserve">was read </w:t>
      </w:r>
      <w:r w:rsidRPr="5063BFDE">
        <w:rPr>
          <w:rFonts w:ascii="Arial" w:eastAsia="Arial" w:hAnsi="Arial" w:cs="Arial"/>
          <w:sz w:val="24"/>
          <w:szCs w:val="24"/>
        </w:rPr>
        <w:t xml:space="preserve">to when it runs </w:t>
      </w:r>
      <w:r w:rsidR="53B7CC3A" w:rsidRPr="5063BFDE">
        <w:rPr>
          <w:rFonts w:ascii="Arial" w:eastAsia="Arial" w:hAnsi="Arial" w:cs="Arial"/>
          <w:sz w:val="24"/>
          <w:szCs w:val="24"/>
        </w:rPr>
        <w:t>successfully</w:t>
      </w:r>
      <w:r w:rsidRPr="5063BFDE">
        <w:rPr>
          <w:rFonts w:ascii="Arial" w:eastAsia="Arial" w:hAnsi="Arial" w:cs="Arial"/>
          <w:sz w:val="24"/>
          <w:szCs w:val="24"/>
        </w:rPr>
        <w:t xml:space="preserve">. The only circumstance in which a timer would be paused is if </w:t>
      </w:r>
      <w:r w:rsidR="248243B5" w:rsidRPr="5063BFDE">
        <w:rPr>
          <w:rFonts w:ascii="Arial" w:eastAsia="Arial" w:hAnsi="Arial" w:cs="Arial"/>
          <w:sz w:val="24"/>
          <w:szCs w:val="24"/>
        </w:rPr>
        <w:t>there was a real life need that had to be attended to (eating, bathroom break, etc.)</w:t>
      </w:r>
      <w:r w:rsidR="3FB0F837" w:rsidRPr="5063BFDE">
        <w:rPr>
          <w:rFonts w:ascii="Arial" w:eastAsia="Arial" w:hAnsi="Arial" w:cs="Arial"/>
          <w:sz w:val="24"/>
          <w:szCs w:val="24"/>
        </w:rPr>
        <w:t>.</w:t>
      </w:r>
      <w:r w:rsidR="06B9119B" w:rsidRPr="5063BFDE">
        <w:rPr>
          <w:rFonts w:ascii="Arial" w:eastAsia="Arial" w:hAnsi="Arial" w:cs="Arial"/>
          <w:sz w:val="24"/>
          <w:szCs w:val="24"/>
        </w:rPr>
        <w:t xml:space="preserve"> </w:t>
      </w:r>
      <w:r w:rsidR="68684C6E" w:rsidRPr="5063BFDE">
        <w:rPr>
          <w:rFonts w:ascii="Arial" w:eastAsia="Arial" w:hAnsi="Arial" w:cs="Arial"/>
          <w:sz w:val="24"/>
          <w:szCs w:val="24"/>
        </w:rPr>
        <w:t xml:space="preserve">An “attempt” is defined as running the program with the expectation of it producing a correct result. If the program fails due to a typo or programming error, it does not count as an attempt. </w:t>
      </w:r>
      <w:r w:rsidR="06B9119B" w:rsidRPr="5063BFDE">
        <w:rPr>
          <w:rFonts w:ascii="Arial" w:eastAsia="Arial" w:hAnsi="Arial" w:cs="Arial"/>
          <w:sz w:val="24"/>
          <w:szCs w:val="24"/>
        </w:rPr>
        <w:t>Logical reasoning is noted</w:t>
      </w:r>
      <w:ins w:id="42" w:author="Mayo,Christopher R.(Student)" w:date="2020-12-09T11:59:00Z">
        <w:r w:rsidR="002557FE">
          <w:rPr>
            <w:rFonts w:ascii="Arial" w:eastAsia="Arial" w:hAnsi="Arial" w:cs="Arial"/>
            <w:sz w:val="24"/>
            <w:szCs w:val="24"/>
          </w:rPr>
          <w:t xml:space="preserve"> (typically in the form of code comments)</w:t>
        </w:r>
      </w:ins>
      <w:r w:rsidR="06B9119B" w:rsidRPr="5063BFDE">
        <w:rPr>
          <w:rFonts w:ascii="Arial" w:eastAsia="Arial" w:hAnsi="Arial" w:cs="Arial"/>
          <w:sz w:val="24"/>
          <w:szCs w:val="24"/>
        </w:rPr>
        <w:t xml:space="preserve"> for more difficult problems, and previous</w:t>
      </w:r>
      <w:ins w:id="43" w:author="Mayo,Christopher R.(Student)" w:date="2020-12-09T11:59:00Z">
        <w:r w:rsidR="002557FE">
          <w:rPr>
            <w:rFonts w:ascii="Arial" w:eastAsia="Arial" w:hAnsi="Arial" w:cs="Arial"/>
            <w:sz w:val="24"/>
            <w:szCs w:val="24"/>
          </w:rPr>
          <w:t xml:space="preserve"> failed</w:t>
        </w:r>
      </w:ins>
      <w:r w:rsidR="06B9119B" w:rsidRPr="5063BFDE">
        <w:rPr>
          <w:rFonts w:ascii="Arial" w:eastAsia="Arial" w:hAnsi="Arial" w:cs="Arial"/>
          <w:sz w:val="24"/>
          <w:szCs w:val="24"/>
        </w:rPr>
        <w:t xml:space="preserve"> attempts may be saved if significant</w:t>
      </w:r>
      <w:r w:rsidR="05371497" w:rsidRPr="5063BFDE">
        <w:rPr>
          <w:rFonts w:ascii="Arial" w:eastAsia="Arial" w:hAnsi="Arial" w:cs="Arial"/>
          <w:sz w:val="24"/>
          <w:szCs w:val="24"/>
        </w:rPr>
        <w:t>ly different from the completed code</w:t>
      </w:r>
      <w:r w:rsidR="06B9119B" w:rsidRPr="5063BFDE">
        <w:rPr>
          <w:rFonts w:ascii="Arial" w:eastAsia="Arial" w:hAnsi="Arial" w:cs="Arial"/>
          <w:sz w:val="24"/>
          <w:szCs w:val="24"/>
        </w:rPr>
        <w:t>. Any issues with the problems are noted, including but not limited to – needing outside resources, issues in wording, insufficient information</w:t>
      </w:r>
      <w:r w:rsidR="40FE8DC1" w:rsidRPr="5063BFDE">
        <w:rPr>
          <w:rFonts w:ascii="Arial" w:eastAsia="Arial" w:hAnsi="Arial" w:cs="Arial"/>
          <w:sz w:val="24"/>
          <w:szCs w:val="24"/>
        </w:rPr>
        <w:t xml:space="preserve">. </w:t>
      </w:r>
      <w:r w:rsidR="6A14B833" w:rsidRPr="5063BFDE">
        <w:rPr>
          <w:rFonts w:ascii="Arial" w:eastAsia="Arial" w:hAnsi="Arial" w:cs="Arial"/>
          <w:sz w:val="24"/>
          <w:szCs w:val="24"/>
        </w:rPr>
        <w:t xml:space="preserve">These notes, along with the time to solve and attempts, are </w:t>
      </w:r>
      <w:r w:rsidR="6A14B833" w:rsidRPr="5063BFDE">
        <w:rPr>
          <w:rFonts w:ascii="Arial" w:eastAsia="Arial" w:hAnsi="Arial" w:cs="Arial"/>
          <w:sz w:val="24"/>
          <w:szCs w:val="24"/>
        </w:rPr>
        <w:lastRenderedPageBreak/>
        <w:t xml:space="preserve">written below each task in a kata. Additionally, the time to solve and attempts were tracked in an Excel file so that they could be analyzed statistically. </w:t>
      </w:r>
      <w:r w:rsidR="06B9119B" w:rsidRPr="5063BFDE">
        <w:rPr>
          <w:rFonts w:ascii="Arial" w:eastAsia="Arial" w:hAnsi="Arial" w:cs="Arial"/>
          <w:sz w:val="24"/>
          <w:szCs w:val="24"/>
        </w:rPr>
        <w:t xml:space="preserve">Once enough katas </w:t>
      </w:r>
      <w:r w:rsidR="22530701" w:rsidRPr="5063BFDE">
        <w:rPr>
          <w:rFonts w:ascii="Arial" w:eastAsia="Arial" w:hAnsi="Arial" w:cs="Arial"/>
          <w:sz w:val="24"/>
          <w:szCs w:val="24"/>
        </w:rPr>
        <w:t>were</w:t>
      </w:r>
      <w:r w:rsidR="06B9119B" w:rsidRPr="5063BFDE">
        <w:rPr>
          <w:rFonts w:ascii="Arial" w:eastAsia="Arial" w:hAnsi="Arial" w:cs="Arial"/>
          <w:sz w:val="24"/>
          <w:szCs w:val="24"/>
        </w:rPr>
        <w:t xml:space="preserve"> completed, a report w</w:t>
      </w:r>
      <w:r w:rsidR="26C1442D" w:rsidRPr="5063BFDE">
        <w:rPr>
          <w:rFonts w:ascii="Arial" w:eastAsia="Arial" w:hAnsi="Arial" w:cs="Arial"/>
          <w:sz w:val="24"/>
          <w:szCs w:val="24"/>
        </w:rPr>
        <w:t>as</w:t>
      </w:r>
      <w:r w:rsidR="06B9119B" w:rsidRPr="5063BFDE">
        <w:rPr>
          <w:rFonts w:ascii="Arial" w:eastAsia="Arial" w:hAnsi="Arial" w:cs="Arial"/>
          <w:sz w:val="24"/>
          <w:szCs w:val="24"/>
        </w:rPr>
        <w:t xml:space="preserve"> written describing the work in detail and analyzing the katas as a whole, for example what problems in each kata may need to be rewritten and how, what katas took the longest, what problems took the most attempts, etc</w:t>
      </w:r>
      <w:r w:rsidR="6F7A4B6C" w:rsidRPr="5063BFDE">
        <w:rPr>
          <w:rFonts w:ascii="Arial" w:eastAsia="Arial" w:hAnsi="Arial" w:cs="Arial"/>
          <w:sz w:val="24"/>
          <w:szCs w:val="24"/>
        </w:rPr>
        <w:t>.</w:t>
      </w:r>
      <w:r w:rsidR="596F0B5E" w:rsidRPr="5063BFDE">
        <w:rPr>
          <w:rFonts w:ascii="Arial" w:eastAsia="Arial" w:hAnsi="Arial" w:cs="Arial"/>
          <w:sz w:val="24"/>
          <w:szCs w:val="24"/>
        </w:rPr>
        <w:t xml:space="preserve"> </w:t>
      </w:r>
      <w:r w:rsidR="78A2F706" w:rsidRPr="5063BFDE">
        <w:rPr>
          <w:rFonts w:ascii="Arial" w:eastAsia="Arial" w:hAnsi="Arial" w:cs="Arial"/>
          <w:sz w:val="24"/>
          <w:szCs w:val="24"/>
        </w:rPr>
        <w:t xml:space="preserve">All data can be found </w:t>
      </w:r>
      <w:r w:rsidR="08FF0ACA" w:rsidRPr="5063BFDE">
        <w:rPr>
          <w:rFonts w:ascii="Arial" w:eastAsia="Arial" w:hAnsi="Arial" w:cs="Arial"/>
          <w:sz w:val="24"/>
          <w:szCs w:val="24"/>
        </w:rPr>
        <w:t>at the following GitHub page:</w:t>
      </w:r>
      <w:r w:rsidR="78A2F706" w:rsidRPr="5063BFDE">
        <w:rPr>
          <w:rFonts w:ascii="Arial" w:eastAsia="Arial" w:hAnsi="Arial" w:cs="Arial"/>
          <w:sz w:val="24"/>
          <w:szCs w:val="24"/>
        </w:rPr>
        <w:t xml:space="preserve"> </w:t>
      </w:r>
      <w:hyperlink r:id="rId8">
        <w:r w:rsidR="78A2F706" w:rsidRPr="5063BFDE">
          <w:rPr>
            <w:rStyle w:val="Hyperlink"/>
            <w:rFonts w:ascii="Arial" w:eastAsia="Arial" w:hAnsi="Arial" w:cs="Arial"/>
            <w:sz w:val="24"/>
            <w:szCs w:val="24"/>
          </w:rPr>
          <w:t>https://github.com/MayoCh/Quantum-Katas</w:t>
        </w:r>
      </w:hyperlink>
      <w:r w:rsidR="0E2EE322" w:rsidRPr="5063BFDE">
        <w:rPr>
          <w:rFonts w:ascii="Arial" w:eastAsia="Arial" w:hAnsi="Arial" w:cs="Arial"/>
          <w:sz w:val="24"/>
          <w:szCs w:val="24"/>
        </w:rPr>
        <w:t xml:space="preserve">. </w:t>
      </w:r>
    </w:p>
    <w:p w14:paraId="6C1DCA24" w14:textId="38819D81" w:rsidR="06B9119B" w:rsidRDefault="06B9119B" w:rsidP="5063BFDE">
      <w:pPr>
        <w:spacing w:line="480" w:lineRule="auto"/>
        <w:rPr>
          <w:rFonts w:ascii="Arial" w:eastAsia="Arial" w:hAnsi="Arial" w:cs="Arial"/>
          <w:sz w:val="24"/>
          <w:szCs w:val="24"/>
        </w:rPr>
      </w:pPr>
      <w:r w:rsidRPr="5063BFDE">
        <w:rPr>
          <w:rFonts w:ascii="Arial" w:eastAsia="Arial" w:hAnsi="Arial" w:cs="Arial"/>
          <w:b/>
          <w:bCs/>
          <w:sz w:val="24"/>
          <w:szCs w:val="24"/>
        </w:rPr>
        <w:t>Results</w:t>
      </w:r>
    </w:p>
    <w:p w14:paraId="767AEC33" w14:textId="1FE43A9C" w:rsidR="02A5899A" w:rsidDel="0010352E" w:rsidRDefault="02A5899A" w:rsidP="5063BFDE">
      <w:pPr>
        <w:spacing w:line="480" w:lineRule="auto"/>
        <w:rPr>
          <w:del w:id="44" w:author="Mayo,Christopher R.(Student)" w:date="2020-12-09T12:56:00Z"/>
          <w:rFonts w:ascii="Arial" w:eastAsia="Arial" w:hAnsi="Arial" w:cs="Arial"/>
          <w:sz w:val="24"/>
          <w:szCs w:val="24"/>
        </w:rPr>
      </w:pPr>
      <w:r w:rsidRPr="5063BFDE">
        <w:rPr>
          <w:rFonts w:ascii="Arial" w:eastAsia="Arial" w:hAnsi="Arial" w:cs="Arial"/>
          <w:sz w:val="24"/>
          <w:szCs w:val="24"/>
        </w:rPr>
        <w:t xml:space="preserve">All katas listed in </w:t>
      </w:r>
      <w:r w:rsidRPr="5063BFDE">
        <w:rPr>
          <w:rFonts w:ascii="Arial" w:eastAsia="Arial" w:hAnsi="Arial" w:cs="Arial"/>
          <w:b/>
          <w:bCs/>
          <w:sz w:val="24"/>
          <w:szCs w:val="24"/>
        </w:rPr>
        <w:t xml:space="preserve">Table 1 </w:t>
      </w:r>
      <w:r w:rsidRPr="5063BFDE">
        <w:rPr>
          <w:rFonts w:ascii="Arial" w:eastAsia="Arial" w:hAnsi="Arial" w:cs="Arial"/>
          <w:sz w:val="24"/>
          <w:szCs w:val="24"/>
        </w:rPr>
        <w:t xml:space="preserve">were completed. </w:t>
      </w:r>
      <w:r w:rsidR="090C1FFE" w:rsidRPr="5063BFDE">
        <w:rPr>
          <w:rFonts w:ascii="Arial" w:eastAsia="Arial" w:hAnsi="Arial" w:cs="Arial"/>
          <w:sz w:val="24"/>
          <w:szCs w:val="24"/>
        </w:rPr>
        <w:t xml:space="preserve">The general outline for a completed kata is given in </w:t>
      </w:r>
      <w:r w:rsidR="090C1FFE" w:rsidRPr="5063BFDE">
        <w:rPr>
          <w:rFonts w:ascii="Arial" w:eastAsia="Arial" w:hAnsi="Arial" w:cs="Arial"/>
          <w:b/>
          <w:bCs/>
          <w:sz w:val="24"/>
          <w:szCs w:val="24"/>
        </w:rPr>
        <w:t>Figure 1.</w:t>
      </w:r>
      <w:r w:rsidR="090C1FFE" w:rsidRPr="5063BFDE">
        <w:rPr>
          <w:rFonts w:ascii="Arial" w:eastAsia="Arial" w:hAnsi="Arial" w:cs="Arial"/>
          <w:sz w:val="24"/>
          <w:szCs w:val="24"/>
        </w:rPr>
        <w:t xml:space="preserve"> The data for the time to complete each task, the number of attempts</w:t>
      </w:r>
      <w:r w:rsidR="2CE5DC0A" w:rsidRPr="5063BFDE">
        <w:rPr>
          <w:rFonts w:ascii="Arial" w:eastAsia="Arial" w:hAnsi="Arial" w:cs="Arial"/>
          <w:sz w:val="24"/>
          <w:szCs w:val="24"/>
        </w:rPr>
        <w:t xml:space="preserve"> taken, and the difficulty of each problem was graphed in various ways.</w:t>
      </w:r>
      <w:del w:id="45" w:author="Mayo,Christopher R.(Student)" w:date="2020-12-09T12:56:00Z">
        <w:r w:rsidR="2CE5DC0A" w:rsidRPr="5063BFDE" w:rsidDel="0010352E">
          <w:rPr>
            <w:rFonts w:ascii="Arial" w:eastAsia="Arial" w:hAnsi="Arial" w:cs="Arial"/>
            <w:sz w:val="24"/>
            <w:szCs w:val="24"/>
          </w:rPr>
          <w:delText xml:space="preserve"> </w:delText>
        </w:r>
      </w:del>
    </w:p>
    <w:p w14:paraId="1A21DEF6" w14:textId="4D76685C" w:rsidR="5063BFDE" w:rsidRDefault="5063BFDE" w:rsidP="0010352E">
      <w:pPr>
        <w:spacing w:line="480" w:lineRule="auto"/>
        <w:rPr>
          <w:rFonts w:ascii="Arial" w:eastAsia="Arial" w:hAnsi="Arial" w:cs="Arial"/>
          <w:sz w:val="24"/>
          <w:szCs w:val="24"/>
        </w:rPr>
        <w:pPrChange w:id="46" w:author="Mayo,Christopher R.(Student)" w:date="2020-12-09T12:56:00Z">
          <w:pPr>
            <w:spacing w:line="240" w:lineRule="auto"/>
            <w:ind w:left="-1440"/>
          </w:pPr>
        </w:pPrChange>
      </w:pPr>
    </w:p>
    <w:p w14:paraId="14584889" w14:textId="2095D71A" w:rsidR="64AB953C" w:rsidRDefault="64AB953C" w:rsidP="5063BFDE">
      <w:pPr>
        <w:spacing w:line="240" w:lineRule="auto"/>
        <w:ind w:left="-1440"/>
      </w:pPr>
      <w:r>
        <w:rPr>
          <w:noProof/>
        </w:rPr>
        <w:lastRenderedPageBreak/>
        <w:drawing>
          <wp:inline distT="0" distB="0" distL="0" distR="0" wp14:anchorId="244C1353" wp14:editId="3D7894D4">
            <wp:extent cx="7745951" cy="5874014"/>
            <wp:effectExtent l="0" t="0" r="0" b="0"/>
            <wp:docPr id="729374687" name="Picture 7293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374687"/>
                    <pic:cNvPicPr/>
                  </pic:nvPicPr>
                  <pic:blipFill>
                    <a:blip r:embed="rId9">
                      <a:extLst>
                        <a:ext uri="{28A0092B-C50C-407E-A947-70E740481C1C}">
                          <a14:useLocalDpi xmlns:a14="http://schemas.microsoft.com/office/drawing/2010/main" val="0"/>
                        </a:ext>
                      </a:extLst>
                    </a:blip>
                    <a:stretch>
                      <a:fillRect/>
                    </a:stretch>
                  </pic:blipFill>
                  <pic:spPr>
                    <a:xfrm>
                      <a:off x="0" y="0"/>
                      <a:ext cx="7745951" cy="5874014"/>
                    </a:xfrm>
                    <a:prstGeom prst="rect">
                      <a:avLst/>
                    </a:prstGeom>
                  </pic:spPr>
                </pic:pic>
              </a:graphicData>
            </a:graphic>
          </wp:inline>
        </w:drawing>
      </w:r>
    </w:p>
    <w:p w14:paraId="0FCB8641" w14:textId="486F08FE" w:rsidR="64AB953C" w:rsidRDefault="64AB953C" w:rsidP="00033132">
      <w:pPr>
        <w:spacing w:line="240" w:lineRule="auto"/>
        <w:jc w:val="both"/>
        <w:rPr>
          <w:rFonts w:ascii="Arial" w:eastAsia="Arial" w:hAnsi="Arial" w:cs="Arial"/>
        </w:rPr>
        <w:pPrChange w:id="47" w:author="Mayo,Christopher R.(Student)" w:date="2020-12-09T12:01:00Z">
          <w:pPr>
            <w:spacing w:line="240" w:lineRule="auto"/>
            <w:jc w:val="center"/>
          </w:pPr>
        </w:pPrChange>
      </w:pPr>
      <w:r w:rsidRPr="5063BFDE">
        <w:rPr>
          <w:rFonts w:ascii="Arial" w:eastAsia="Arial" w:hAnsi="Arial" w:cs="Arial"/>
          <w:b/>
          <w:bCs/>
        </w:rPr>
        <w:t xml:space="preserve">Figure 1. An example of a completed quantum kata. </w:t>
      </w:r>
      <w:r w:rsidRPr="5063BFDE">
        <w:rPr>
          <w:rFonts w:ascii="Arial" w:eastAsia="Arial" w:hAnsi="Arial" w:cs="Arial"/>
        </w:rPr>
        <w:t xml:space="preserve">A </w:t>
      </w:r>
      <w:r w:rsidR="31D2A8ED" w:rsidRPr="5063BFDE">
        <w:rPr>
          <w:rFonts w:ascii="Arial" w:eastAsia="Arial" w:hAnsi="Arial" w:cs="Arial"/>
        </w:rPr>
        <w:t xml:space="preserve">completed kata consists of a given input, a desired output, possibly one or more hints, a code block with a predefined operation name, and a </w:t>
      </w:r>
      <w:r w:rsidR="53733120" w:rsidRPr="5063BFDE">
        <w:rPr>
          <w:rFonts w:ascii="Arial" w:eastAsia="Arial" w:hAnsi="Arial" w:cs="Arial"/>
        </w:rPr>
        <w:t>documentation</w:t>
      </w:r>
      <w:r w:rsidR="31D2A8ED" w:rsidRPr="5063BFDE">
        <w:rPr>
          <w:rFonts w:ascii="Arial" w:eastAsia="Arial" w:hAnsi="Arial" w:cs="Arial"/>
        </w:rPr>
        <w:t xml:space="preserve"> block with time to solve, </w:t>
      </w:r>
      <w:r w:rsidR="46BB6DD0" w:rsidRPr="5063BFDE">
        <w:rPr>
          <w:rFonts w:ascii="Arial" w:eastAsia="Arial" w:hAnsi="Arial" w:cs="Arial"/>
        </w:rPr>
        <w:t>number of attempts, and possibly additional notes.</w:t>
      </w:r>
      <w:ins w:id="48" w:author="Mayo,Christopher R.(Student)" w:date="2020-12-09T12:01:00Z">
        <w:r w:rsidR="00033132">
          <w:rPr>
            <w:rFonts w:ascii="Arial" w:eastAsia="Arial" w:hAnsi="Arial" w:cs="Arial"/>
          </w:rPr>
          <w:t xml:space="preserve"> Highlighted in yellow is the time to solve (TTS) and number of attempts.</w:t>
        </w:r>
      </w:ins>
    </w:p>
    <w:p w14:paraId="69AA307E" w14:textId="78EB2ECF" w:rsidR="54D1DCF4" w:rsidRDefault="54D1DCF4" w:rsidP="5063BFDE">
      <w:pPr>
        <w:spacing w:line="480" w:lineRule="auto"/>
        <w:rPr>
          <w:rFonts w:ascii="Arial" w:eastAsia="Arial" w:hAnsi="Arial" w:cs="Arial"/>
          <w:sz w:val="24"/>
          <w:szCs w:val="24"/>
        </w:rPr>
      </w:pPr>
      <w:r w:rsidRPr="5063BFDE">
        <w:rPr>
          <w:rFonts w:ascii="Arial" w:eastAsia="Arial" w:hAnsi="Arial" w:cs="Arial"/>
          <w:sz w:val="24"/>
          <w:szCs w:val="24"/>
        </w:rPr>
        <w:t xml:space="preserve">The first way in which this data was graphed is creating a line graph for the time to complete for each </w:t>
      </w:r>
      <w:r w:rsidR="0834AF9B" w:rsidRPr="5063BFDE">
        <w:rPr>
          <w:rFonts w:ascii="Arial" w:eastAsia="Arial" w:hAnsi="Arial" w:cs="Arial"/>
          <w:sz w:val="24"/>
          <w:szCs w:val="24"/>
        </w:rPr>
        <w:t>task separated by kata (</w:t>
      </w:r>
      <w:r w:rsidR="0834AF9B" w:rsidRPr="5063BFDE">
        <w:rPr>
          <w:rFonts w:ascii="Arial" w:eastAsia="Arial" w:hAnsi="Arial" w:cs="Arial"/>
          <w:b/>
          <w:bCs/>
          <w:sz w:val="24"/>
          <w:szCs w:val="24"/>
        </w:rPr>
        <w:t>Figure 2</w:t>
      </w:r>
      <w:ins w:id="49" w:author="Mayo,Christopher R.(Student)" w:date="2020-12-09T12:04:00Z">
        <w:r w:rsidR="006C68F3">
          <w:rPr>
            <w:rFonts w:ascii="Arial" w:eastAsia="Arial" w:hAnsi="Arial" w:cs="Arial"/>
            <w:b/>
            <w:bCs/>
            <w:sz w:val="24"/>
            <w:szCs w:val="24"/>
          </w:rPr>
          <w:t>, Figure 3</w:t>
        </w:r>
      </w:ins>
      <w:r w:rsidR="0834AF9B" w:rsidRPr="5063BFDE">
        <w:rPr>
          <w:rFonts w:ascii="Arial" w:eastAsia="Arial" w:hAnsi="Arial" w:cs="Arial"/>
          <w:sz w:val="24"/>
          <w:szCs w:val="24"/>
        </w:rPr>
        <w:t>). A noticeable trend in th</w:t>
      </w:r>
      <w:ins w:id="50" w:author="Mayo,Christopher R.(Student)" w:date="2020-12-09T12:05:00Z">
        <w:r w:rsidR="006C68F3">
          <w:rPr>
            <w:rFonts w:ascii="Arial" w:eastAsia="Arial" w:hAnsi="Arial" w:cs="Arial"/>
            <w:sz w:val="24"/>
            <w:szCs w:val="24"/>
          </w:rPr>
          <w:t>ese</w:t>
        </w:r>
      </w:ins>
      <w:del w:id="51" w:author="Mayo,Christopher R.(Student)" w:date="2020-12-09T12:05:00Z">
        <w:r w:rsidR="0834AF9B" w:rsidRPr="5063BFDE" w:rsidDel="006C68F3">
          <w:rPr>
            <w:rFonts w:ascii="Arial" w:eastAsia="Arial" w:hAnsi="Arial" w:cs="Arial"/>
            <w:sz w:val="24"/>
            <w:szCs w:val="24"/>
          </w:rPr>
          <w:delText>is</w:delText>
        </w:r>
      </w:del>
      <w:r w:rsidR="0834AF9B" w:rsidRPr="5063BFDE">
        <w:rPr>
          <w:rFonts w:ascii="Arial" w:eastAsia="Arial" w:hAnsi="Arial" w:cs="Arial"/>
          <w:sz w:val="24"/>
          <w:szCs w:val="24"/>
        </w:rPr>
        <w:t xml:space="preserve"> graph</w:t>
      </w:r>
      <w:ins w:id="52" w:author="Mayo,Christopher R.(Student)" w:date="2020-12-09T12:05:00Z">
        <w:r w:rsidR="006C68F3">
          <w:rPr>
            <w:rFonts w:ascii="Arial" w:eastAsia="Arial" w:hAnsi="Arial" w:cs="Arial"/>
            <w:sz w:val="24"/>
            <w:szCs w:val="24"/>
          </w:rPr>
          <w:t>s</w:t>
        </w:r>
      </w:ins>
      <w:r w:rsidR="0834AF9B" w:rsidRPr="5063BFDE">
        <w:rPr>
          <w:rFonts w:ascii="Arial" w:eastAsia="Arial" w:hAnsi="Arial" w:cs="Arial"/>
          <w:sz w:val="24"/>
          <w:szCs w:val="24"/>
        </w:rPr>
        <w:t xml:space="preserve"> is that there </w:t>
      </w:r>
      <w:r w:rsidR="7D391E5F" w:rsidRPr="5063BFDE">
        <w:rPr>
          <w:rFonts w:ascii="Arial" w:eastAsia="Arial" w:hAnsi="Arial" w:cs="Arial"/>
          <w:sz w:val="24"/>
          <w:szCs w:val="24"/>
        </w:rPr>
        <w:t>exist</w:t>
      </w:r>
      <w:r w:rsidR="0834AF9B" w:rsidRPr="5063BFDE">
        <w:rPr>
          <w:rFonts w:ascii="Arial" w:eastAsia="Arial" w:hAnsi="Arial" w:cs="Arial"/>
          <w:sz w:val="24"/>
          <w:szCs w:val="24"/>
        </w:rPr>
        <w:t xml:space="preserve"> many instances of a </w:t>
      </w:r>
      <w:r w:rsidR="3E94392E" w:rsidRPr="5063BFDE">
        <w:rPr>
          <w:rFonts w:ascii="Arial" w:eastAsia="Arial" w:hAnsi="Arial" w:cs="Arial"/>
          <w:sz w:val="24"/>
          <w:szCs w:val="24"/>
        </w:rPr>
        <w:t xml:space="preserve">sharp increase then decrease in the graph. Most </w:t>
      </w:r>
      <w:r w:rsidR="3E94392E" w:rsidRPr="5063BFDE">
        <w:rPr>
          <w:rFonts w:ascii="Arial" w:eastAsia="Arial" w:hAnsi="Arial" w:cs="Arial"/>
          <w:sz w:val="24"/>
          <w:szCs w:val="24"/>
        </w:rPr>
        <w:lastRenderedPageBreak/>
        <w:t xml:space="preserve">problems seem to stay below the </w:t>
      </w:r>
      <w:r w:rsidR="4BCAAA13" w:rsidRPr="5063BFDE">
        <w:rPr>
          <w:rFonts w:ascii="Arial" w:eastAsia="Arial" w:hAnsi="Arial" w:cs="Arial"/>
          <w:sz w:val="24"/>
          <w:szCs w:val="24"/>
        </w:rPr>
        <w:t>15-minute</w:t>
      </w:r>
      <w:r w:rsidR="3E94392E" w:rsidRPr="5063BFDE">
        <w:rPr>
          <w:rFonts w:ascii="Arial" w:eastAsia="Arial" w:hAnsi="Arial" w:cs="Arial"/>
          <w:sz w:val="24"/>
          <w:szCs w:val="24"/>
        </w:rPr>
        <w:t xml:space="preserve"> marker, but there are some katas </w:t>
      </w:r>
      <w:proofErr w:type="gramStart"/>
      <w:r w:rsidR="3E94392E" w:rsidRPr="5063BFDE">
        <w:rPr>
          <w:rFonts w:ascii="Arial" w:eastAsia="Arial" w:hAnsi="Arial" w:cs="Arial"/>
          <w:sz w:val="24"/>
          <w:szCs w:val="24"/>
        </w:rPr>
        <w:t>in particular that</w:t>
      </w:r>
      <w:proofErr w:type="gramEnd"/>
      <w:r w:rsidR="3E94392E" w:rsidRPr="5063BFDE">
        <w:rPr>
          <w:rFonts w:ascii="Arial" w:eastAsia="Arial" w:hAnsi="Arial" w:cs="Arial"/>
          <w:sz w:val="24"/>
          <w:szCs w:val="24"/>
        </w:rPr>
        <w:t xml:space="preserve"> often go above this threshold</w:t>
      </w:r>
      <w:ins w:id="53" w:author="Mayo,Christopher R.(Student)" w:date="2020-12-09T12:05:00Z">
        <w:r w:rsidR="006C68F3">
          <w:rPr>
            <w:rFonts w:ascii="Arial" w:eastAsia="Arial" w:hAnsi="Arial" w:cs="Arial"/>
            <w:sz w:val="24"/>
            <w:szCs w:val="24"/>
          </w:rPr>
          <w:t xml:space="preserve">. Notably, </w:t>
        </w:r>
        <w:r w:rsidR="003F4E9E">
          <w:rPr>
            <w:rFonts w:ascii="Arial" w:eastAsia="Arial" w:hAnsi="Arial" w:cs="Arial"/>
            <w:sz w:val="24"/>
            <w:szCs w:val="24"/>
          </w:rPr>
          <w:t>some problems in the earlier katas took much longer than the later ones. This could be attributed to becom</w:t>
        </w:r>
      </w:ins>
      <w:ins w:id="54" w:author="Mayo,Christopher R.(Student)" w:date="2020-12-09T12:06:00Z">
        <w:r w:rsidR="003F4E9E">
          <w:rPr>
            <w:rFonts w:ascii="Arial" w:eastAsia="Arial" w:hAnsi="Arial" w:cs="Arial"/>
            <w:sz w:val="24"/>
            <w:szCs w:val="24"/>
          </w:rPr>
          <w:t>ing more comfortable with Q# and quantum computing in general.</w:t>
        </w:r>
      </w:ins>
      <w:del w:id="55" w:author="Mayo,Christopher R.(Student)" w:date="2020-12-09T12:05:00Z">
        <w:r w:rsidR="3E94392E" w:rsidRPr="5063BFDE" w:rsidDel="006C68F3">
          <w:rPr>
            <w:rFonts w:ascii="Arial" w:eastAsia="Arial" w:hAnsi="Arial" w:cs="Arial"/>
            <w:sz w:val="24"/>
            <w:szCs w:val="24"/>
          </w:rPr>
          <w:delText>.</w:delText>
        </w:r>
        <w:r w:rsidR="751D8644" w:rsidRPr="5063BFDE" w:rsidDel="006C68F3">
          <w:rPr>
            <w:rFonts w:ascii="Arial" w:eastAsia="Arial" w:hAnsi="Arial" w:cs="Arial"/>
            <w:sz w:val="24"/>
            <w:szCs w:val="24"/>
          </w:rPr>
          <w:delText xml:space="preserve"> </w:delText>
        </w:r>
        <w:r w:rsidR="751D8644" w:rsidRPr="5063BFDE" w:rsidDel="006C68F3">
          <w:rPr>
            <w:rFonts w:ascii="Arial" w:eastAsia="Arial" w:hAnsi="Arial" w:cs="Arial"/>
            <w:sz w:val="24"/>
            <w:szCs w:val="24"/>
            <w:highlight w:val="yellow"/>
          </w:rPr>
          <w:delText>[Additional analysis on final results]</w:delText>
        </w:r>
        <w:r w:rsidR="751D8644" w:rsidRPr="5063BFDE" w:rsidDel="006C68F3">
          <w:rPr>
            <w:rFonts w:ascii="Arial" w:eastAsia="Arial" w:hAnsi="Arial" w:cs="Arial"/>
            <w:sz w:val="24"/>
            <w:szCs w:val="24"/>
          </w:rPr>
          <w:delText>.</w:delText>
        </w:r>
      </w:del>
    </w:p>
    <w:p w14:paraId="288F0198" w14:textId="164EE2F3" w:rsidR="7DE5FD75" w:rsidRDefault="7119D1CE" w:rsidP="5063BFDE">
      <w:pPr>
        <w:spacing w:line="240" w:lineRule="auto"/>
        <w:ind w:left="-1440"/>
        <w:rPr>
          <w:ins w:id="56" w:author="Mayo,Christopher R.(Student)" w:date="2020-12-09T10:38:00Z"/>
        </w:rPr>
      </w:pPr>
      <w:r>
        <w:rPr>
          <w:noProof/>
        </w:rPr>
        <w:drawing>
          <wp:inline distT="0" distB="0" distL="0" distR="0" wp14:anchorId="3953AAF0" wp14:editId="0D5E83C5">
            <wp:extent cx="7743825" cy="1790760"/>
            <wp:effectExtent l="0" t="0" r="0" b="0"/>
            <wp:docPr id="2105858798" name="Picture 2105858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743825" cy="1790760"/>
                    </a:xfrm>
                    <a:prstGeom prst="rect">
                      <a:avLst/>
                    </a:prstGeom>
                  </pic:spPr>
                </pic:pic>
              </a:graphicData>
            </a:graphic>
          </wp:inline>
        </w:drawing>
      </w:r>
    </w:p>
    <w:p w14:paraId="6B652EC2" w14:textId="716FB913" w:rsidR="007A42D3" w:rsidRDefault="007A42D3" w:rsidP="00033132">
      <w:pPr>
        <w:spacing w:line="240" w:lineRule="auto"/>
        <w:jc w:val="both"/>
        <w:rPr>
          <w:ins w:id="57" w:author="Mayo,Christopher R.(Student)" w:date="2020-12-09T12:06:00Z"/>
          <w:rFonts w:ascii="Arial" w:eastAsia="Arial" w:hAnsi="Arial" w:cs="Arial"/>
        </w:rPr>
      </w:pPr>
      <w:ins w:id="58" w:author="Mayo,Christopher R.(Student)" w:date="2020-12-09T10:38:00Z">
        <w:r w:rsidRPr="00033132">
          <w:rPr>
            <w:rFonts w:ascii="Arial" w:eastAsia="Arial" w:hAnsi="Arial" w:cs="Arial"/>
            <w:b/>
            <w:bCs/>
            <w:rPrChange w:id="59" w:author="Mayo,Christopher R.(Student)" w:date="2020-12-09T12:02:00Z">
              <w:rPr>
                <w:rFonts w:ascii="Arial" w:eastAsia="Arial" w:hAnsi="Arial" w:cs="Arial"/>
                <w:b/>
                <w:bCs/>
              </w:rPr>
            </w:rPrChange>
          </w:rPr>
          <w:t xml:space="preserve">Figure 2. </w:t>
        </w:r>
      </w:ins>
      <w:ins w:id="60" w:author="Mayo,Christopher R.(Student)" w:date="2020-12-09T12:02:00Z">
        <w:r w:rsidR="00033132">
          <w:rPr>
            <w:rFonts w:ascii="Arial" w:eastAsia="Arial" w:hAnsi="Arial" w:cs="Arial"/>
            <w:b/>
            <w:bCs/>
          </w:rPr>
          <w:t xml:space="preserve">Graph of the time to solve each tutorial kata. </w:t>
        </w:r>
      </w:ins>
      <w:ins w:id="61" w:author="Mayo,Christopher R.(Student)" w:date="2020-12-09T10:38:00Z">
        <w:r w:rsidRPr="00033132">
          <w:rPr>
            <w:rFonts w:ascii="Arial" w:eastAsia="Arial" w:hAnsi="Arial" w:cs="Arial"/>
            <w:rPrChange w:id="62" w:author="Mayo,Christopher R.(Student)" w:date="2020-12-09T12:02:00Z">
              <w:rPr>
                <w:rFonts w:ascii="Arial" w:eastAsia="Arial" w:hAnsi="Arial" w:cs="Arial"/>
                <w:b/>
                <w:bCs/>
              </w:rPr>
            </w:rPrChange>
          </w:rPr>
          <w:t>The time to complete each task of each kata is shown, with each tick mark representing a time period of 15 minutes. Each kata is separated by color as indicated in the legend.</w:t>
        </w:r>
      </w:ins>
      <w:ins w:id="63" w:author="Mayo,Christopher R.(Student)" w:date="2020-12-09T12:03:00Z">
        <w:r w:rsidR="00033132">
          <w:rPr>
            <w:rFonts w:ascii="Arial" w:eastAsia="Arial" w:hAnsi="Arial" w:cs="Arial"/>
          </w:rPr>
          <w:t xml:space="preserve"> Red dots indicate exercises not completed due to time constraints implemented </w:t>
        </w:r>
        <w:proofErr w:type="gramStart"/>
        <w:r w:rsidR="00033132">
          <w:rPr>
            <w:rFonts w:ascii="Arial" w:eastAsia="Arial" w:hAnsi="Arial" w:cs="Arial"/>
          </w:rPr>
          <w:t>later on</w:t>
        </w:r>
        <w:proofErr w:type="gramEnd"/>
        <w:r w:rsidR="00033132">
          <w:rPr>
            <w:rFonts w:ascii="Arial" w:eastAsia="Arial" w:hAnsi="Arial" w:cs="Arial"/>
          </w:rPr>
          <w:t xml:space="preserve"> in the project.</w:t>
        </w:r>
      </w:ins>
    </w:p>
    <w:p w14:paraId="661C1419" w14:textId="19A22B89" w:rsidR="00FA384F" w:rsidRPr="00E55DDE" w:rsidRDefault="00FA384F" w:rsidP="006E7B4B">
      <w:pPr>
        <w:spacing w:line="480" w:lineRule="auto"/>
        <w:jc w:val="both"/>
        <w:rPr>
          <w:ins w:id="64" w:author="Mayo,Christopher R.(Student)" w:date="2020-12-09T05:19:00Z"/>
          <w:rFonts w:ascii="Arial" w:eastAsia="Arial" w:hAnsi="Arial" w:cs="Arial"/>
          <w:rPrChange w:id="65" w:author="Mayo,Christopher R.(Student)" w:date="2020-12-09T12:10:00Z">
            <w:rPr>
              <w:ins w:id="66" w:author="Mayo,Christopher R.(Student)" w:date="2020-12-09T05:19:00Z"/>
            </w:rPr>
          </w:rPrChange>
        </w:rPr>
        <w:pPrChange w:id="67" w:author="Mayo,Christopher R.(Student)" w:date="2020-12-09T12:07:00Z">
          <w:pPr>
            <w:spacing w:line="240" w:lineRule="auto"/>
            <w:ind w:left="-1440"/>
          </w:pPr>
        </w:pPrChange>
      </w:pPr>
      <w:ins w:id="68" w:author="Mayo,Christopher R.(Student)" w:date="2020-12-09T12:06:00Z">
        <w:r>
          <w:rPr>
            <w:rFonts w:ascii="Arial" w:eastAsia="Arial" w:hAnsi="Arial" w:cs="Arial"/>
            <w:sz w:val="24"/>
            <w:szCs w:val="24"/>
          </w:rPr>
          <w:t>The most unfinished</w:t>
        </w:r>
        <w:r>
          <w:rPr>
            <w:rFonts w:ascii="Arial" w:eastAsia="Arial" w:hAnsi="Arial" w:cs="Arial"/>
            <w:sz w:val="24"/>
            <w:szCs w:val="24"/>
          </w:rPr>
          <w:t xml:space="preserve"> </w:t>
        </w:r>
      </w:ins>
      <w:ins w:id="69" w:author="Mayo,Christopher R.(Student)" w:date="2020-12-09T12:07:00Z">
        <w:r>
          <w:rPr>
            <w:rFonts w:ascii="Arial" w:eastAsia="Arial" w:hAnsi="Arial" w:cs="Arial"/>
            <w:sz w:val="24"/>
            <w:szCs w:val="24"/>
          </w:rPr>
          <w:t xml:space="preserve">tasks were </w:t>
        </w:r>
        <w:r w:rsidR="006E7B4B">
          <w:rPr>
            <w:rFonts w:ascii="Arial" w:eastAsia="Arial" w:hAnsi="Arial" w:cs="Arial"/>
            <w:sz w:val="24"/>
            <w:szCs w:val="24"/>
          </w:rPr>
          <w:t>contained in two of the earliest workbooks, so this may be further evidence of this theory. However, it is also possible that this could be due to the lack of</w:t>
        </w:r>
        <w:r w:rsidR="00A55D9E">
          <w:rPr>
            <w:rFonts w:ascii="Arial" w:eastAsia="Arial" w:hAnsi="Arial" w:cs="Arial"/>
            <w:sz w:val="24"/>
            <w:szCs w:val="24"/>
          </w:rPr>
          <w:t xml:space="preserve"> tutorials for the Superposition kata</w:t>
        </w:r>
      </w:ins>
      <w:ins w:id="70" w:author="Mayo,Christopher R.(Student)" w:date="2020-12-09T12:08:00Z">
        <w:r w:rsidR="00A55D9E">
          <w:rPr>
            <w:rFonts w:ascii="Arial" w:eastAsia="Arial" w:hAnsi="Arial" w:cs="Arial"/>
            <w:sz w:val="24"/>
            <w:szCs w:val="24"/>
          </w:rPr>
          <w:t xml:space="preserve"> and a much too difficult set of problems at the end of the Measurements kata</w:t>
        </w:r>
        <w:r w:rsidR="002B7604">
          <w:rPr>
            <w:rFonts w:ascii="Arial" w:eastAsia="Arial" w:hAnsi="Arial" w:cs="Arial"/>
            <w:sz w:val="24"/>
            <w:szCs w:val="24"/>
          </w:rPr>
          <w:t xml:space="preserve"> (</w:t>
        </w:r>
        <w:r w:rsidR="002B7604" w:rsidRPr="002B7604">
          <w:rPr>
            <w:rFonts w:ascii="Arial" w:eastAsia="Arial" w:hAnsi="Arial" w:cs="Arial"/>
            <w:b/>
            <w:bCs/>
            <w:sz w:val="24"/>
            <w:szCs w:val="24"/>
            <w:rPrChange w:id="71" w:author="Mayo,Christopher R.(Student)" w:date="2020-12-09T12:08:00Z">
              <w:rPr>
                <w:rFonts w:ascii="Arial" w:eastAsia="Arial" w:hAnsi="Arial" w:cs="Arial"/>
                <w:sz w:val="24"/>
                <w:szCs w:val="24"/>
              </w:rPr>
            </w:rPrChange>
          </w:rPr>
          <w:t>Figure 3</w:t>
        </w:r>
        <w:r w:rsidR="002B7604">
          <w:rPr>
            <w:rFonts w:ascii="Arial" w:eastAsia="Arial" w:hAnsi="Arial" w:cs="Arial"/>
            <w:sz w:val="24"/>
            <w:szCs w:val="24"/>
          </w:rPr>
          <w:t>)</w:t>
        </w:r>
        <w:r w:rsidR="00A55D9E">
          <w:rPr>
            <w:rFonts w:ascii="Arial" w:eastAsia="Arial" w:hAnsi="Arial" w:cs="Arial"/>
            <w:sz w:val="24"/>
            <w:szCs w:val="24"/>
          </w:rPr>
          <w:t xml:space="preserve">. </w:t>
        </w:r>
      </w:ins>
      <w:ins w:id="72" w:author="Mayo,Christopher R.(Student)" w:date="2020-12-09T12:09:00Z">
        <w:r w:rsidR="00CB47BE">
          <w:rPr>
            <w:rFonts w:ascii="Arial" w:eastAsia="Arial" w:hAnsi="Arial" w:cs="Arial"/>
            <w:sz w:val="24"/>
            <w:szCs w:val="24"/>
          </w:rPr>
          <w:t xml:space="preserve">While one unfinished exercise exists in the </w:t>
        </w:r>
        <w:r w:rsidR="00E55DDE">
          <w:rPr>
            <w:rFonts w:ascii="Arial" w:eastAsia="Arial" w:hAnsi="Arial" w:cs="Arial"/>
            <w:sz w:val="24"/>
            <w:szCs w:val="24"/>
          </w:rPr>
          <w:t>Linear algebra tutorial, nothing in the tutorial graphs g</w:t>
        </w:r>
      </w:ins>
      <w:ins w:id="73" w:author="Mayo,Christopher R.(Student)" w:date="2020-12-09T12:10:00Z">
        <w:r w:rsidR="00E55DDE">
          <w:rPr>
            <w:rFonts w:ascii="Arial" w:eastAsia="Arial" w:hAnsi="Arial" w:cs="Arial"/>
            <w:sz w:val="24"/>
            <w:szCs w:val="24"/>
          </w:rPr>
          <w:t xml:space="preserve">oes above the </w:t>
        </w:r>
        <w:r w:rsidR="009B60C2">
          <w:rPr>
            <w:rFonts w:ascii="Arial" w:eastAsia="Arial" w:hAnsi="Arial" w:cs="Arial"/>
            <w:sz w:val="24"/>
            <w:szCs w:val="24"/>
          </w:rPr>
          <w:t>45-minute</w:t>
        </w:r>
        <w:r w:rsidR="00E55DDE">
          <w:rPr>
            <w:rFonts w:ascii="Arial" w:eastAsia="Arial" w:hAnsi="Arial" w:cs="Arial"/>
            <w:sz w:val="24"/>
            <w:szCs w:val="24"/>
          </w:rPr>
          <w:t xml:space="preserve"> threshold (</w:t>
        </w:r>
        <w:r w:rsidR="00E55DDE">
          <w:rPr>
            <w:rFonts w:ascii="Arial" w:eastAsia="Arial" w:hAnsi="Arial" w:cs="Arial"/>
            <w:b/>
            <w:bCs/>
            <w:sz w:val="24"/>
            <w:szCs w:val="24"/>
          </w:rPr>
          <w:t>Figure 2</w:t>
        </w:r>
        <w:r w:rsidR="00E55DDE">
          <w:rPr>
            <w:rFonts w:ascii="Arial" w:eastAsia="Arial" w:hAnsi="Arial" w:cs="Arial"/>
            <w:sz w:val="24"/>
            <w:szCs w:val="24"/>
          </w:rPr>
          <w:t xml:space="preserve">). </w:t>
        </w:r>
        <w:r w:rsidR="009B60C2">
          <w:rPr>
            <w:rFonts w:ascii="Arial" w:eastAsia="Arial" w:hAnsi="Arial" w:cs="Arial"/>
            <w:sz w:val="24"/>
            <w:szCs w:val="24"/>
          </w:rPr>
          <w:t>This is also the case for the workbook katas, excluding one particularly lengthy Superposition kata.</w:t>
        </w:r>
      </w:ins>
      <w:ins w:id="74" w:author="Mayo,Christopher R.(Student)" w:date="2020-12-09T12:11:00Z">
        <w:r w:rsidR="00311557">
          <w:rPr>
            <w:rFonts w:ascii="Arial" w:eastAsia="Arial" w:hAnsi="Arial" w:cs="Arial"/>
            <w:sz w:val="24"/>
            <w:szCs w:val="24"/>
          </w:rPr>
          <w:t xml:space="preserve"> </w:t>
        </w:r>
        <w:proofErr w:type="gramStart"/>
        <w:r w:rsidR="00311557">
          <w:rPr>
            <w:rFonts w:ascii="Arial" w:eastAsia="Arial" w:hAnsi="Arial" w:cs="Arial"/>
            <w:sz w:val="24"/>
            <w:szCs w:val="24"/>
          </w:rPr>
          <w:t>Also</w:t>
        </w:r>
        <w:proofErr w:type="gramEnd"/>
        <w:r w:rsidR="00311557">
          <w:rPr>
            <w:rFonts w:ascii="Arial" w:eastAsia="Arial" w:hAnsi="Arial" w:cs="Arial"/>
            <w:sz w:val="24"/>
            <w:szCs w:val="24"/>
          </w:rPr>
          <w:t xml:space="preserve"> of note is that the tutorials past the first two tend to resemble a curve more than a series of jagged edges. It is interesting that the composition of most tutorials </w:t>
        </w:r>
        <w:proofErr w:type="gramStart"/>
        <w:r w:rsidR="00EE1E31">
          <w:rPr>
            <w:rFonts w:ascii="Arial" w:eastAsia="Arial" w:hAnsi="Arial" w:cs="Arial"/>
            <w:sz w:val="24"/>
            <w:szCs w:val="24"/>
          </w:rPr>
          <w:t>are</w:t>
        </w:r>
        <w:proofErr w:type="gramEnd"/>
        <w:r w:rsidR="00EE1E31">
          <w:rPr>
            <w:rFonts w:ascii="Arial" w:eastAsia="Arial" w:hAnsi="Arial" w:cs="Arial"/>
            <w:sz w:val="24"/>
            <w:szCs w:val="24"/>
          </w:rPr>
          <w:t xml:space="preserve"> designed this way, </w:t>
        </w:r>
      </w:ins>
      <w:ins w:id="75" w:author="Mayo,Christopher R.(Student)" w:date="2020-12-09T12:12:00Z">
        <w:r w:rsidR="00EE1E31">
          <w:rPr>
            <w:rFonts w:ascii="Arial" w:eastAsia="Arial" w:hAnsi="Arial" w:cs="Arial"/>
            <w:sz w:val="24"/>
            <w:szCs w:val="24"/>
          </w:rPr>
          <w:t>possibly to encourage understanding and then eventually test said understanding.</w:t>
        </w:r>
      </w:ins>
    </w:p>
    <w:p w14:paraId="011CA77C" w14:textId="0EB4A2C4" w:rsidR="7DE5FD75" w:rsidRDefault="3E72AD30" w:rsidP="064B22BF">
      <w:pPr>
        <w:spacing w:line="240" w:lineRule="auto"/>
        <w:ind w:left="-1440"/>
        <w:rPr>
          <w:ins w:id="76" w:author="Mayo,Christopher R.(Student)" w:date="2020-12-09T05:19:00Z"/>
        </w:rPr>
      </w:pPr>
      <w:ins w:id="77" w:author="Mayo,Christopher R.(Student)" w:date="2020-12-09T05:19:00Z">
        <w:r>
          <w:rPr>
            <w:noProof/>
          </w:rPr>
          <w:drawing>
            <wp:inline distT="0" distB="0" distL="0" distR="0" wp14:anchorId="0A7FFD44" wp14:editId="3651F63F">
              <wp:extent cx="7734302" cy="1901348"/>
              <wp:effectExtent l="0" t="0" r="0" b="0"/>
              <wp:docPr id="673899690" name="Picture 673899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734302" cy="1901348"/>
                      </a:xfrm>
                      <a:prstGeom prst="rect">
                        <a:avLst/>
                      </a:prstGeom>
                    </pic:spPr>
                  </pic:pic>
                </a:graphicData>
              </a:graphic>
            </wp:inline>
          </w:drawing>
        </w:r>
      </w:ins>
    </w:p>
    <w:p w14:paraId="60626CD9" w14:textId="68E6233E" w:rsidR="7DE5FD75" w:rsidRDefault="7DE5FD75" w:rsidP="5063BFDE">
      <w:pPr>
        <w:spacing w:line="240" w:lineRule="auto"/>
        <w:ind w:left="-1440"/>
        <w:rPr>
          <w:rFonts w:ascii="Arial" w:eastAsia="Arial" w:hAnsi="Arial" w:cs="Arial"/>
          <w:sz w:val="24"/>
          <w:szCs w:val="24"/>
        </w:rPr>
      </w:pPr>
      <w:del w:id="78" w:author="Mayo,Christopher R.(Student)" w:date="2020-12-09T05:08:00Z">
        <w:r>
          <w:rPr>
            <w:noProof/>
          </w:rPr>
          <w:drawing>
            <wp:inline distT="0" distB="0" distL="0" distR="0" wp14:anchorId="518A443A" wp14:editId="3F3A1DF6">
              <wp:extent cx="7724778" cy="3380726"/>
              <wp:effectExtent l="0" t="0" r="0" b="0"/>
              <wp:docPr id="1752280588" name="Picture 1752280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280588"/>
                      <pic:cNvPicPr/>
                    </pic:nvPicPr>
                    <pic:blipFill>
                      <a:blip r:embed="rId12">
                        <a:extLst>
                          <a:ext uri="{28A0092B-C50C-407E-A947-70E740481C1C}">
                            <a14:useLocalDpi xmlns:a14="http://schemas.microsoft.com/office/drawing/2010/main" val="0"/>
                          </a:ext>
                        </a:extLst>
                      </a:blip>
                      <a:stretch>
                        <a:fillRect/>
                      </a:stretch>
                    </pic:blipFill>
                    <pic:spPr>
                      <a:xfrm>
                        <a:off x="0" y="0"/>
                        <a:ext cx="7724778" cy="3380726"/>
                      </a:xfrm>
                      <a:prstGeom prst="rect">
                        <a:avLst/>
                      </a:prstGeom>
                    </pic:spPr>
                  </pic:pic>
                </a:graphicData>
              </a:graphic>
            </wp:inline>
          </w:drawing>
        </w:r>
      </w:del>
    </w:p>
    <w:p w14:paraId="184F2C44" w14:textId="3F3EBD5C" w:rsidR="52BD44F3" w:rsidRDefault="52BD44F3" w:rsidP="00033132">
      <w:pPr>
        <w:spacing w:line="240" w:lineRule="auto"/>
        <w:jc w:val="both"/>
        <w:rPr>
          <w:rFonts w:ascii="Arial" w:eastAsia="Arial" w:hAnsi="Arial" w:cs="Arial"/>
          <w:b/>
          <w:bCs/>
        </w:rPr>
        <w:pPrChange w:id="79" w:author="Mayo,Christopher R.(Student)" w:date="2020-12-09T12:01:00Z">
          <w:pPr>
            <w:spacing w:line="240" w:lineRule="auto"/>
            <w:jc w:val="center"/>
          </w:pPr>
        </w:pPrChange>
      </w:pPr>
      <w:r w:rsidRPr="064B22BF">
        <w:rPr>
          <w:rFonts w:ascii="Arial" w:eastAsia="Arial" w:hAnsi="Arial" w:cs="Arial"/>
          <w:b/>
          <w:bCs/>
        </w:rPr>
        <w:t xml:space="preserve">Figure </w:t>
      </w:r>
      <w:ins w:id="80" w:author="Mayo,Christopher R.(Student)" w:date="2020-12-09T10:39:00Z">
        <w:r w:rsidR="00567E37">
          <w:rPr>
            <w:rFonts w:ascii="Arial" w:eastAsia="Arial" w:hAnsi="Arial" w:cs="Arial"/>
            <w:b/>
            <w:bCs/>
          </w:rPr>
          <w:t>3</w:t>
        </w:r>
      </w:ins>
      <w:del w:id="81" w:author="Mayo,Christopher R.(Student)" w:date="2020-12-09T10:39:00Z">
        <w:r w:rsidR="19D8EDE5" w:rsidRPr="064B22BF" w:rsidDel="00567E37">
          <w:rPr>
            <w:rFonts w:ascii="Arial" w:eastAsia="Arial" w:hAnsi="Arial" w:cs="Arial"/>
            <w:b/>
            <w:bCs/>
          </w:rPr>
          <w:delText>2</w:delText>
        </w:r>
      </w:del>
      <w:r w:rsidRPr="064B22BF">
        <w:rPr>
          <w:rFonts w:ascii="Arial" w:eastAsia="Arial" w:hAnsi="Arial" w:cs="Arial"/>
          <w:b/>
          <w:bCs/>
        </w:rPr>
        <w:t xml:space="preserve">. </w:t>
      </w:r>
      <w:ins w:id="82" w:author="Mayo,Christopher R.(Student)" w:date="2020-12-09T12:02:00Z">
        <w:r w:rsidR="00033132">
          <w:rPr>
            <w:rFonts w:ascii="Arial" w:eastAsia="Arial" w:hAnsi="Arial" w:cs="Arial"/>
            <w:b/>
            <w:bCs/>
          </w:rPr>
          <w:t xml:space="preserve">Graph of the time to solve each </w:t>
        </w:r>
        <w:r w:rsidR="00033132">
          <w:rPr>
            <w:rFonts w:ascii="Arial" w:eastAsia="Arial" w:hAnsi="Arial" w:cs="Arial"/>
            <w:b/>
            <w:bCs/>
          </w:rPr>
          <w:t xml:space="preserve">workbook </w:t>
        </w:r>
        <w:r w:rsidR="00033132">
          <w:rPr>
            <w:rFonts w:ascii="Arial" w:eastAsia="Arial" w:hAnsi="Arial" w:cs="Arial"/>
            <w:b/>
            <w:bCs/>
          </w:rPr>
          <w:t xml:space="preserve">kata. </w:t>
        </w:r>
      </w:ins>
      <w:r w:rsidRPr="00033132">
        <w:rPr>
          <w:rFonts w:ascii="Arial" w:eastAsia="Arial" w:hAnsi="Arial" w:cs="Arial"/>
          <w:rPrChange w:id="83" w:author="Mayo,Christopher R.(Student)" w:date="2020-12-09T12:02:00Z">
            <w:rPr>
              <w:rFonts w:ascii="Arial" w:eastAsia="Arial" w:hAnsi="Arial" w:cs="Arial"/>
              <w:b/>
              <w:bCs/>
            </w:rPr>
          </w:rPrChange>
        </w:rPr>
        <w:t>The time to complete each task of each kata is shown, with each tick mark representing a time period of 15 minutes. Each kata</w:t>
      </w:r>
      <w:r w:rsidR="17448E67" w:rsidRPr="00033132">
        <w:rPr>
          <w:rFonts w:ascii="Arial" w:eastAsia="Arial" w:hAnsi="Arial" w:cs="Arial"/>
          <w:rPrChange w:id="84" w:author="Mayo,Christopher R.(Student)" w:date="2020-12-09T12:02:00Z">
            <w:rPr>
              <w:rFonts w:ascii="Arial" w:eastAsia="Arial" w:hAnsi="Arial" w:cs="Arial"/>
              <w:b/>
              <w:bCs/>
            </w:rPr>
          </w:rPrChange>
        </w:rPr>
        <w:t xml:space="preserve"> is separated by color as indicated in the legend.</w:t>
      </w:r>
      <w:ins w:id="85" w:author="Mayo,Christopher R.(Student)" w:date="2020-12-09T12:03:00Z">
        <w:r w:rsidR="00033132" w:rsidRPr="00033132">
          <w:rPr>
            <w:rFonts w:ascii="Arial" w:eastAsia="Arial" w:hAnsi="Arial" w:cs="Arial"/>
          </w:rPr>
          <w:t xml:space="preserve"> </w:t>
        </w:r>
        <w:r w:rsidR="00033132">
          <w:rPr>
            <w:rFonts w:ascii="Arial" w:eastAsia="Arial" w:hAnsi="Arial" w:cs="Arial"/>
          </w:rPr>
          <w:t xml:space="preserve">Red dots indicate </w:t>
        </w:r>
        <w:r w:rsidR="00033132">
          <w:rPr>
            <w:rFonts w:ascii="Arial" w:eastAsia="Arial" w:hAnsi="Arial" w:cs="Arial"/>
          </w:rPr>
          <w:t>tas</w:t>
        </w:r>
      </w:ins>
      <w:ins w:id="86" w:author="Mayo,Christopher R.(Student)" w:date="2020-12-09T12:04:00Z">
        <w:r w:rsidR="00033132">
          <w:rPr>
            <w:rFonts w:ascii="Arial" w:eastAsia="Arial" w:hAnsi="Arial" w:cs="Arial"/>
          </w:rPr>
          <w:t>ks</w:t>
        </w:r>
      </w:ins>
      <w:ins w:id="87" w:author="Mayo,Christopher R.(Student)" w:date="2020-12-09T12:03:00Z">
        <w:r w:rsidR="00033132">
          <w:rPr>
            <w:rFonts w:ascii="Arial" w:eastAsia="Arial" w:hAnsi="Arial" w:cs="Arial"/>
          </w:rPr>
          <w:t xml:space="preserve"> not completed due to time constraints implemented </w:t>
        </w:r>
        <w:proofErr w:type="gramStart"/>
        <w:r w:rsidR="00033132">
          <w:rPr>
            <w:rFonts w:ascii="Arial" w:eastAsia="Arial" w:hAnsi="Arial" w:cs="Arial"/>
          </w:rPr>
          <w:t>later on</w:t>
        </w:r>
        <w:proofErr w:type="gramEnd"/>
        <w:r w:rsidR="00033132">
          <w:rPr>
            <w:rFonts w:ascii="Arial" w:eastAsia="Arial" w:hAnsi="Arial" w:cs="Arial"/>
          </w:rPr>
          <w:t xml:space="preserve"> in the project.</w:t>
        </w:r>
      </w:ins>
    </w:p>
    <w:p w14:paraId="2B8DFA11" w14:textId="241E4055" w:rsidR="6F3A1295" w:rsidRDefault="6F3A1295" w:rsidP="5063BFDE">
      <w:pPr>
        <w:spacing w:line="480" w:lineRule="auto"/>
        <w:rPr>
          <w:rFonts w:ascii="Arial" w:eastAsia="Arial" w:hAnsi="Arial" w:cs="Arial"/>
          <w:sz w:val="24"/>
          <w:szCs w:val="24"/>
        </w:rPr>
      </w:pPr>
      <w:r w:rsidRPr="5063BFDE">
        <w:rPr>
          <w:rFonts w:ascii="Arial" w:eastAsia="Arial" w:hAnsi="Arial" w:cs="Arial"/>
          <w:sz w:val="24"/>
          <w:szCs w:val="24"/>
        </w:rPr>
        <w:t xml:space="preserve">The </w:t>
      </w:r>
      <w:r w:rsidR="0F3D6380" w:rsidRPr="5063BFDE">
        <w:rPr>
          <w:rFonts w:ascii="Arial" w:eastAsia="Arial" w:hAnsi="Arial" w:cs="Arial"/>
          <w:sz w:val="24"/>
          <w:szCs w:val="24"/>
        </w:rPr>
        <w:t xml:space="preserve">data was also graphed based on the stated difficulty for each problem in the katas. </w:t>
      </w:r>
      <w:r w:rsidR="0F3D6380" w:rsidRPr="5063BFDE">
        <w:rPr>
          <w:rFonts w:ascii="Arial" w:eastAsia="Arial" w:hAnsi="Arial" w:cs="Arial"/>
          <w:b/>
          <w:bCs/>
          <w:sz w:val="24"/>
          <w:szCs w:val="24"/>
        </w:rPr>
        <w:t xml:space="preserve">Figure </w:t>
      </w:r>
      <w:ins w:id="88" w:author="Mayo,Christopher R.(Student)" w:date="2020-12-09T10:39:00Z">
        <w:r w:rsidR="00567E37">
          <w:rPr>
            <w:rFonts w:ascii="Arial" w:eastAsia="Arial" w:hAnsi="Arial" w:cs="Arial"/>
            <w:b/>
            <w:bCs/>
            <w:sz w:val="24"/>
            <w:szCs w:val="24"/>
          </w:rPr>
          <w:t>4</w:t>
        </w:r>
      </w:ins>
      <w:del w:id="89" w:author="Mayo,Christopher R.(Student)" w:date="2020-12-09T10:39:00Z">
        <w:r w:rsidR="0F3D6380" w:rsidRPr="5063BFDE" w:rsidDel="00567E37">
          <w:rPr>
            <w:rFonts w:ascii="Arial" w:eastAsia="Arial" w:hAnsi="Arial" w:cs="Arial"/>
            <w:b/>
            <w:bCs/>
            <w:sz w:val="24"/>
            <w:szCs w:val="24"/>
          </w:rPr>
          <w:delText>3</w:delText>
        </w:r>
      </w:del>
      <w:r w:rsidR="0F3D6380" w:rsidRPr="5063BFDE">
        <w:rPr>
          <w:rFonts w:ascii="Arial" w:eastAsia="Arial" w:hAnsi="Arial" w:cs="Arial"/>
          <w:b/>
          <w:bCs/>
          <w:sz w:val="24"/>
          <w:szCs w:val="24"/>
        </w:rPr>
        <w:t xml:space="preserve"> </w:t>
      </w:r>
      <w:r w:rsidR="0F3D6380" w:rsidRPr="5063BFDE">
        <w:rPr>
          <w:rFonts w:ascii="Arial" w:eastAsia="Arial" w:hAnsi="Arial" w:cs="Arial"/>
          <w:sz w:val="24"/>
          <w:szCs w:val="24"/>
        </w:rPr>
        <w:t xml:space="preserve">shows the number of problems of each difficulty, while </w:t>
      </w:r>
      <w:r w:rsidR="0F3D6380" w:rsidRPr="5063BFDE">
        <w:rPr>
          <w:rFonts w:ascii="Arial" w:eastAsia="Arial" w:hAnsi="Arial" w:cs="Arial"/>
          <w:b/>
          <w:bCs/>
          <w:sz w:val="24"/>
          <w:szCs w:val="24"/>
        </w:rPr>
        <w:t xml:space="preserve">Figure </w:t>
      </w:r>
      <w:ins w:id="90" w:author="Mayo,Christopher R.(Student)" w:date="2020-12-09T10:39:00Z">
        <w:r w:rsidR="00567E37">
          <w:rPr>
            <w:rFonts w:ascii="Arial" w:eastAsia="Arial" w:hAnsi="Arial" w:cs="Arial"/>
            <w:b/>
            <w:bCs/>
            <w:sz w:val="24"/>
            <w:szCs w:val="24"/>
          </w:rPr>
          <w:t>5</w:t>
        </w:r>
      </w:ins>
      <w:del w:id="91" w:author="Mayo,Christopher R.(Student)" w:date="2020-12-09T10:39:00Z">
        <w:r w:rsidR="0F3D6380" w:rsidRPr="5063BFDE" w:rsidDel="00567E37">
          <w:rPr>
            <w:rFonts w:ascii="Arial" w:eastAsia="Arial" w:hAnsi="Arial" w:cs="Arial"/>
            <w:b/>
            <w:bCs/>
            <w:sz w:val="24"/>
            <w:szCs w:val="24"/>
          </w:rPr>
          <w:delText>4</w:delText>
        </w:r>
      </w:del>
      <w:r w:rsidR="0F3D6380" w:rsidRPr="5063BFDE">
        <w:rPr>
          <w:rFonts w:ascii="Arial" w:eastAsia="Arial" w:hAnsi="Arial" w:cs="Arial"/>
          <w:sz w:val="24"/>
          <w:szCs w:val="24"/>
        </w:rPr>
        <w:t xml:space="preserve"> and </w:t>
      </w:r>
      <w:r w:rsidR="0F3D6380" w:rsidRPr="5063BFDE">
        <w:rPr>
          <w:rFonts w:ascii="Arial" w:eastAsia="Arial" w:hAnsi="Arial" w:cs="Arial"/>
          <w:b/>
          <w:bCs/>
          <w:sz w:val="24"/>
          <w:szCs w:val="24"/>
        </w:rPr>
        <w:t xml:space="preserve">Figure </w:t>
      </w:r>
      <w:ins w:id="92" w:author="Mayo,Christopher R.(Student)" w:date="2020-12-09T10:39:00Z">
        <w:r w:rsidR="00567E37">
          <w:rPr>
            <w:rFonts w:ascii="Arial" w:eastAsia="Arial" w:hAnsi="Arial" w:cs="Arial"/>
            <w:b/>
            <w:bCs/>
            <w:sz w:val="24"/>
            <w:szCs w:val="24"/>
          </w:rPr>
          <w:t>6</w:t>
        </w:r>
      </w:ins>
      <w:del w:id="93" w:author="Mayo,Christopher R.(Student)" w:date="2020-12-09T10:39:00Z">
        <w:r w:rsidR="0F3D6380" w:rsidRPr="5063BFDE" w:rsidDel="00567E37">
          <w:rPr>
            <w:rFonts w:ascii="Arial" w:eastAsia="Arial" w:hAnsi="Arial" w:cs="Arial"/>
            <w:b/>
            <w:bCs/>
            <w:sz w:val="24"/>
            <w:szCs w:val="24"/>
          </w:rPr>
          <w:delText>5</w:delText>
        </w:r>
      </w:del>
      <w:r w:rsidR="3EF0421B" w:rsidRPr="5063BFDE">
        <w:rPr>
          <w:rFonts w:ascii="Arial" w:eastAsia="Arial" w:hAnsi="Arial" w:cs="Arial"/>
          <w:sz w:val="24"/>
          <w:szCs w:val="24"/>
        </w:rPr>
        <w:t xml:space="preserve"> compare each difficulty to the average time to solve and attempts to complete, respectively. We can see that in these graphs </w:t>
      </w:r>
      <w:ins w:id="94" w:author="Mayo,Christopher R.(Student)" w:date="2020-12-09T12:12:00Z">
        <w:r w:rsidR="00EE1E31">
          <w:rPr>
            <w:rFonts w:ascii="Arial" w:eastAsia="Arial" w:hAnsi="Arial" w:cs="Arial"/>
            <w:sz w:val="24"/>
            <w:szCs w:val="24"/>
          </w:rPr>
          <w:t>that difficulty markers are underutilized thr</w:t>
        </w:r>
      </w:ins>
      <w:ins w:id="95" w:author="Mayo,Christopher R.(Student)" w:date="2020-12-09T12:13:00Z">
        <w:r w:rsidR="00EE1E31">
          <w:rPr>
            <w:rFonts w:ascii="Arial" w:eastAsia="Arial" w:hAnsi="Arial" w:cs="Arial"/>
            <w:sz w:val="24"/>
            <w:szCs w:val="24"/>
          </w:rPr>
          <w:t xml:space="preserve">oughout the quantum katas. There only exist </w:t>
        </w:r>
        <w:r w:rsidR="00F6728B">
          <w:rPr>
            <w:rFonts w:ascii="Arial" w:eastAsia="Arial" w:hAnsi="Arial" w:cs="Arial"/>
            <w:sz w:val="24"/>
            <w:szCs w:val="24"/>
          </w:rPr>
          <w:t>19 problems that have difficulty markers throughout the 16 tested katas</w:t>
        </w:r>
      </w:ins>
      <w:ins w:id="96" w:author="Mayo,Christopher R.(Student)" w:date="2020-12-09T12:19:00Z">
        <w:r w:rsidR="00F67E2F">
          <w:rPr>
            <w:rFonts w:ascii="Arial" w:eastAsia="Arial" w:hAnsi="Arial" w:cs="Arial"/>
            <w:sz w:val="24"/>
            <w:szCs w:val="24"/>
          </w:rPr>
          <w:t xml:space="preserve"> (</w:t>
        </w:r>
        <w:r w:rsidR="00F67E2F">
          <w:rPr>
            <w:rFonts w:ascii="Arial" w:eastAsia="Arial" w:hAnsi="Arial" w:cs="Arial"/>
            <w:b/>
            <w:bCs/>
            <w:sz w:val="24"/>
            <w:szCs w:val="24"/>
          </w:rPr>
          <w:t>Figure 4</w:t>
        </w:r>
        <w:r w:rsidR="00F67E2F">
          <w:rPr>
            <w:rFonts w:ascii="Arial" w:eastAsia="Arial" w:hAnsi="Arial" w:cs="Arial"/>
            <w:sz w:val="24"/>
            <w:szCs w:val="24"/>
          </w:rPr>
          <w:t>)</w:t>
        </w:r>
      </w:ins>
      <w:ins w:id="97" w:author="Mayo,Christopher R.(Student)" w:date="2020-12-09T12:13:00Z">
        <w:r w:rsidR="00F6728B">
          <w:rPr>
            <w:rFonts w:ascii="Arial" w:eastAsia="Arial" w:hAnsi="Arial" w:cs="Arial"/>
            <w:sz w:val="24"/>
            <w:szCs w:val="24"/>
          </w:rPr>
          <w:t>. However, of note is that in the reference implementation included with the quantum katas (essentially an undocumented workbook containing the solution to each task in the kata)</w:t>
        </w:r>
        <w:r w:rsidR="003722F8">
          <w:rPr>
            <w:rFonts w:ascii="Arial" w:eastAsia="Arial" w:hAnsi="Arial" w:cs="Arial"/>
            <w:sz w:val="24"/>
            <w:szCs w:val="24"/>
          </w:rPr>
          <w:t xml:space="preserve"> there </w:t>
        </w:r>
      </w:ins>
      <w:ins w:id="98" w:author="Mayo,Christopher R.(Student)" w:date="2020-12-09T12:14:00Z">
        <w:r w:rsidR="003722F8">
          <w:rPr>
            <w:rFonts w:ascii="Arial" w:eastAsia="Arial" w:hAnsi="Arial" w:cs="Arial"/>
            <w:sz w:val="24"/>
            <w:szCs w:val="24"/>
          </w:rPr>
          <w:t xml:space="preserve">does exist difficulty markers that are not present in the actual kata. </w:t>
        </w:r>
      </w:ins>
      <w:ins w:id="99" w:author="Mayo,Christopher R.(Student)" w:date="2020-12-09T12:20:00Z">
        <w:r w:rsidR="00F67E2F">
          <w:rPr>
            <w:rFonts w:ascii="Arial" w:eastAsia="Arial" w:hAnsi="Arial" w:cs="Arial"/>
            <w:sz w:val="24"/>
            <w:szCs w:val="24"/>
          </w:rPr>
          <w:t xml:space="preserve">Perhaps this difficulty rating was simply forgotten about in later katas. </w:t>
        </w:r>
      </w:ins>
      <w:del w:id="100" w:author="Mayo,Christopher R.(Student)" w:date="2020-12-09T12:12:00Z">
        <w:r w:rsidR="3EF0421B" w:rsidRPr="5063BFDE" w:rsidDel="00EE1E31">
          <w:rPr>
            <w:rFonts w:ascii="Arial" w:eastAsia="Arial" w:hAnsi="Arial" w:cs="Arial"/>
            <w:sz w:val="24"/>
            <w:szCs w:val="24"/>
          </w:rPr>
          <w:delText>[</w:delText>
        </w:r>
        <w:r w:rsidR="3EF0421B" w:rsidRPr="5063BFDE" w:rsidDel="00EE1E31">
          <w:rPr>
            <w:rFonts w:ascii="Arial" w:eastAsia="Arial" w:hAnsi="Arial" w:cs="Arial"/>
            <w:sz w:val="24"/>
            <w:szCs w:val="24"/>
            <w:highlight w:val="yellow"/>
          </w:rPr>
          <w:delText>analyze once complete</w:delText>
        </w:r>
        <w:r w:rsidR="3EF0421B" w:rsidRPr="5063BFDE" w:rsidDel="00EE1E31">
          <w:rPr>
            <w:rFonts w:ascii="Arial" w:eastAsia="Arial" w:hAnsi="Arial" w:cs="Arial"/>
            <w:sz w:val="24"/>
            <w:szCs w:val="24"/>
          </w:rPr>
          <w:delText>].</w:delText>
        </w:r>
      </w:del>
    </w:p>
    <w:p w14:paraId="5A3C5CD2" w14:textId="307033DC" w:rsidR="7647E95E" w:rsidRDefault="07527BE1" w:rsidP="064B22BF">
      <w:pPr>
        <w:spacing w:line="240" w:lineRule="auto"/>
        <w:jc w:val="center"/>
      </w:pPr>
      <w:ins w:id="101" w:author="Mayo,Christopher R.(Student)" w:date="2020-12-09T04:41:00Z">
        <w:r>
          <w:rPr>
            <w:noProof/>
          </w:rPr>
          <w:lastRenderedPageBreak/>
          <w:drawing>
            <wp:inline distT="0" distB="0" distL="0" distR="0" wp14:anchorId="4E5D2A6C" wp14:editId="1BAA14C9">
              <wp:extent cx="4572000" cy="2695575"/>
              <wp:effectExtent l="0" t="0" r="0" b="0"/>
              <wp:docPr id="2126030650" name="Picture 212603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ins>
      <w:del w:id="102" w:author="Mayo,Christopher R.(Student)" w:date="2020-12-09T04:41:00Z">
        <w:r w:rsidR="29FF4A1E">
          <w:rPr>
            <w:noProof/>
          </w:rPr>
          <w:drawing>
            <wp:inline distT="0" distB="0" distL="0" distR="0" wp14:anchorId="1949B59F" wp14:editId="3A1CF144">
              <wp:extent cx="4572000" cy="2695575"/>
              <wp:effectExtent l="0" t="0" r="0" b="0"/>
              <wp:docPr id="247258128" name="Picture 24725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del>
    </w:p>
    <w:p w14:paraId="28E813F2" w14:textId="3796B394" w:rsidR="544F63C3" w:rsidRDefault="544F63C3" w:rsidP="5063BFDE">
      <w:pPr>
        <w:spacing w:line="240" w:lineRule="auto"/>
        <w:jc w:val="center"/>
        <w:rPr>
          <w:ins w:id="103" w:author="Mayo,Christopher R.(Student)" w:date="2020-12-09T12:20:00Z"/>
          <w:rFonts w:ascii="Arial" w:eastAsia="Arial" w:hAnsi="Arial" w:cs="Arial"/>
          <w:b/>
          <w:bCs/>
        </w:rPr>
      </w:pPr>
      <w:r w:rsidRPr="5063BFDE">
        <w:rPr>
          <w:rFonts w:ascii="Arial" w:eastAsia="Arial" w:hAnsi="Arial" w:cs="Arial"/>
          <w:b/>
          <w:bCs/>
        </w:rPr>
        <w:t xml:space="preserve">Figure </w:t>
      </w:r>
      <w:ins w:id="104" w:author="Mayo,Christopher R.(Student)" w:date="2020-12-09T10:39:00Z">
        <w:r w:rsidR="00567E37">
          <w:rPr>
            <w:rFonts w:ascii="Arial" w:eastAsia="Arial" w:hAnsi="Arial" w:cs="Arial"/>
            <w:b/>
            <w:bCs/>
          </w:rPr>
          <w:t>4</w:t>
        </w:r>
      </w:ins>
      <w:del w:id="105" w:author="Mayo,Christopher R.(Student)" w:date="2020-12-09T10:39:00Z">
        <w:r w:rsidR="289BF22C" w:rsidRPr="5063BFDE" w:rsidDel="00567E37">
          <w:rPr>
            <w:rFonts w:ascii="Arial" w:eastAsia="Arial" w:hAnsi="Arial" w:cs="Arial"/>
            <w:b/>
            <w:bCs/>
          </w:rPr>
          <w:delText>3</w:delText>
        </w:r>
      </w:del>
      <w:r w:rsidRPr="5063BFDE">
        <w:rPr>
          <w:rFonts w:ascii="Arial" w:eastAsia="Arial" w:hAnsi="Arial" w:cs="Arial"/>
          <w:b/>
          <w:bCs/>
        </w:rPr>
        <w:t>. The number of tasks of each difficulty as indicated in the quantum katas.</w:t>
      </w:r>
    </w:p>
    <w:p w14:paraId="2B73FF2C" w14:textId="5741328E" w:rsidR="00255826" w:rsidRPr="00DA330E" w:rsidRDefault="00255826" w:rsidP="00255826">
      <w:pPr>
        <w:spacing w:line="480" w:lineRule="auto"/>
        <w:rPr>
          <w:rFonts w:ascii="Arial" w:eastAsia="Arial" w:hAnsi="Arial" w:cs="Arial"/>
          <w:rPrChange w:id="106" w:author="Mayo,Christopher R.(Student)" w:date="2020-12-09T12:21:00Z">
            <w:rPr>
              <w:rFonts w:ascii="Arial" w:eastAsia="Arial" w:hAnsi="Arial" w:cs="Arial"/>
              <w:b/>
              <w:bCs/>
            </w:rPr>
          </w:rPrChange>
        </w:rPr>
        <w:pPrChange w:id="107" w:author="Mayo,Christopher R.(Student)" w:date="2020-12-09T12:20:00Z">
          <w:pPr>
            <w:spacing w:line="240" w:lineRule="auto"/>
            <w:jc w:val="center"/>
          </w:pPr>
        </w:pPrChange>
      </w:pPr>
      <w:ins w:id="108" w:author="Mayo,Christopher R.(Student)" w:date="2020-12-09T12:20:00Z">
        <w:r>
          <w:rPr>
            <w:rFonts w:ascii="Arial" w:eastAsia="Arial" w:hAnsi="Arial" w:cs="Arial"/>
            <w:sz w:val="24"/>
            <w:szCs w:val="24"/>
          </w:rPr>
          <w:t>Despite the low number of tasks marked with a difficulty, these difficulties do accurately relate to the amount of time that will be spent on them (</w:t>
        </w:r>
      </w:ins>
      <w:ins w:id="109" w:author="Mayo,Christopher R.(Student)" w:date="2020-12-09T12:21:00Z">
        <w:r w:rsidR="00DA330E">
          <w:rPr>
            <w:rFonts w:ascii="Arial" w:eastAsia="Arial" w:hAnsi="Arial" w:cs="Arial"/>
            <w:b/>
            <w:bCs/>
            <w:sz w:val="24"/>
            <w:szCs w:val="24"/>
          </w:rPr>
          <w:t>Figure 5</w:t>
        </w:r>
        <w:r w:rsidR="00DA330E">
          <w:rPr>
            <w:rFonts w:ascii="Arial" w:eastAsia="Arial" w:hAnsi="Arial" w:cs="Arial"/>
            <w:sz w:val="24"/>
            <w:szCs w:val="24"/>
          </w:rPr>
          <w:t>). While the measurement for tasks of difficulty 0 may be skewed due to trivial problems, the number of tasks marked with difficulty 1 and difficulty 2 are quit</w:t>
        </w:r>
      </w:ins>
      <w:ins w:id="110" w:author="Mayo,Christopher R.(Student)" w:date="2020-12-09T12:22:00Z">
        <w:r w:rsidR="00DA330E">
          <w:rPr>
            <w:rFonts w:ascii="Arial" w:eastAsia="Arial" w:hAnsi="Arial" w:cs="Arial"/>
            <w:sz w:val="24"/>
            <w:szCs w:val="24"/>
          </w:rPr>
          <w:t xml:space="preserve">e close. </w:t>
        </w:r>
        <w:r w:rsidR="006E4693">
          <w:rPr>
            <w:rFonts w:ascii="Arial" w:eastAsia="Arial" w:hAnsi="Arial" w:cs="Arial"/>
            <w:sz w:val="24"/>
            <w:szCs w:val="24"/>
          </w:rPr>
          <w:t xml:space="preserve">As the average time per task of difficulty 2 is higher than difficulty 1, </w:t>
        </w:r>
      </w:ins>
      <w:ins w:id="111" w:author="Mayo,Christopher R.(Student)" w:date="2020-12-09T12:23:00Z">
        <w:r w:rsidR="0049283E">
          <w:rPr>
            <w:rFonts w:ascii="Arial" w:eastAsia="Arial" w:hAnsi="Arial" w:cs="Arial"/>
            <w:sz w:val="24"/>
            <w:szCs w:val="24"/>
          </w:rPr>
          <w:t>this leads me to believe that the difficulty ratings are finely tuned and quite accurate, and it is a shame that they are not more prevalent throughout the katas.</w:t>
        </w:r>
      </w:ins>
    </w:p>
    <w:p w14:paraId="14C581B1" w14:textId="1E26CDF8" w:rsidR="7647E95E" w:rsidRDefault="53BD4658" w:rsidP="5063BFDE">
      <w:pPr>
        <w:spacing w:line="240" w:lineRule="auto"/>
        <w:jc w:val="center"/>
      </w:pPr>
      <w:ins w:id="112" w:author="Mayo,Christopher R.(Student)" w:date="2020-12-09T04:42:00Z">
        <w:r>
          <w:rPr>
            <w:noProof/>
          </w:rPr>
          <w:drawing>
            <wp:inline distT="0" distB="0" distL="0" distR="0" wp14:anchorId="2FBD51D1" wp14:editId="41F3E76F">
              <wp:extent cx="4572000" cy="2781300"/>
              <wp:effectExtent l="0" t="0" r="0" b="0"/>
              <wp:docPr id="1856663547" name="Picture 185666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ins>
      <w:del w:id="113" w:author="Mayo,Christopher R.(Student)" w:date="2020-12-09T04:41:00Z">
        <w:r w:rsidR="4483E317">
          <w:rPr>
            <w:noProof/>
          </w:rPr>
          <w:drawing>
            <wp:inline distT="0" distB="0" distL="0" distR="0" wp14:anchorId="7A2F597A" wp14:editId="7D65A06C">
              <wp:extent cx="4572000" cy="2695575"/>
              <wp:effectExtent l="0" t="0" r="0" b="0"/>
              <wp:docPr id="814384043" name="Picture 81438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del>
    </w:p>
    <w:p w14:paraId="1CB795DB" w14:textId="7B3D5CCE" w:rsidR="46DB0123" w:rsidRDefault="46DB0123" w:rsidP="5063BFDE">
      <w:pPr>
        <w:spacing w:line="240" w:lineRule="auto"/>
        <w:jc w:val="center"/>
        <w:rPr>
          <w:ins w:id="114" w:author="Mayo,Christopher R.(Student)" w:date="2020-12-09T12:23:00Z"/>
          <w:rFonts w:ascii="Arial" w:eastAsia="Arial" w:hAnsi="Arial" w:cs="Arial"/>
          <w:b/>
          <w:bCs/>
        </w:rPr>
      </w:pPr>
      <w:r w:rsidRPr="5063BFDE">
        <w:rPr>
          <w:rFonts w:ascii="Arial" w:eastAsia="Arial" w:hAnsi="Arial" w:cs="Arial"/>
          <w:b/>
          <w:bCs/>
        </w:rPr>
        <w:t xml:space="preserve">Figure </w:t>
      </w:r>
      <w:ins w:id="115" w:author="Mayo,Christopher R.(Student)" w:date="2020-12-09T10:39:00Z">
        <w:r w:rsidR="00567E37">
          <w:rPr>
            <w:rFonts w:ascii="Arial" w:eastAsia="Arial" w:hAnsi="Arial" w:cs="Arial"/>
            <w:b/>
            <w:bCs/>
          </w:rPr>
          <w:t>5</w:t>
        </w:r>
      </w:ins>
      <w:del w:id="116" w:author="Mayo,Christopher R.(Student)" w:date="2020-12-09T10:39:00Z">
        <w:r w:rsidR="50A3ADAE" w:rsidRPr="5063BFDE" w:rsidDel="00567E37">
          <w:rPr>
            <w:rFonts w:ascii="Arial" w:eastAsia="Arial" w:hAnsi="Arial" w:cs="Arial"/>
            <w:b/>
            <w:bCs/>
          </w:rPr>
          <w:delText>4</w:delText>
        </w:r>
      </w:del>
      <w:r w:rsidRPr="5063BFDE">
        <w:rPr>
          <w:rFonts w:ascii="Arial" w:eastAsia="Arial" w:hAnsi="Arial" w:cs="Arial"/>
          <w:b/>
          <w:bCs/>
        </w:rPr>
        <w:t>. The average time to complete a task for each difficulty</w:t>
      </w:r>
      <w:ins w:id="117" w:author="Mayo,Christopher R.(Student)" w:date="2020-12-09T10:39:00Z">
        <w:r w:rsidR="00567E37">
          <w:rPr>
            <w:rFonts w:ascii="Arial" w:eastAsia="Arial" w:hAnsi="Arial" w:cs="Arial"/>
            <w:b/>
            <w:bCs/>
          </w:rPr>
          <w:t>, with standard error bars</w:t>
        </w:r>
      </w:ins>
      <w:r w:rsidRPr="5063BFDE">
        <w:rPr>
          <w:rFonts w:ascii="Arial" w:eastAsia="Arial" w:hAnsi="Arial" w:cs="Arial"/>
          <w:b/>
          <w:bCs/>
        </w:rPr>
        <w:t>.</w:t>
      </w:r>
    </w:p>
    <w:p w14:paraId="7C1E4843" w14:textId="32AD3F4E" w:rsidR="0049283E" w:rsidRDefault="004721DF" w:rsidP="0049283E">
      <w:pPr>
        <w:spacing w:line="480" w:lineRule="auto"/>
        <w:rPr>
          <w:rFonts w:ascii="Arial" w:eastAsia="Arial" w:hAnsi="Arial" w:cs="Arial"/>
          <w:b/>
          <w:bCs/>
        </w:rPr>
        <w:pPrChange w:id="118" w:author="Mayo,Christopher R.(Student)" w:date="2020-12-09T12:24:00Z">
          <w:pPr>
            <w:spacing w:line="240" w:lineRule="auto"/>
            <w:jc w:val="center"/>
          </w:pPr>
        </w:pPrChange>
      </w:pPr>
      <w:ins w:id="119" w:author="Mayo,Christopher R.(Student)" w:date="2020-12-09T12:24:00Z">
        <w:r>
          <w:rPr>
            <w:rFonts w:ascii="Arial" w:eastAsia="Arial" w:hAnsi="Arial" w:cs="Arial"/>
            <w:sz w:val="24"/>
            <w:szCs w:val="24"/>
          </w:rPr>
          <w:t xml:space="preserve">However, the number of attempts per each task is much more surprising. While once again difficulty 0 may not be an accurate representation of the difficulty level with </w:t>
        </w:r>
      </w:ins>
      <w:ins w:id="120" w:author="Mayo,Christopher R.(Student)" w:date="2020-12-09T12:26:00Z">
        <w:r w:rsidR="00743F29">
          <w:rPr>
            <w:rFonts w:ascii="Arial" w:eastAsia="Arial" w:hAnsi="Arial" w:cs="Arial"/>
            <w:sz w:val="24"/>
            <w:szCs w:val="24"/>
          </w:rPr>
          <w:t>its</w:t>
        </w:r>
      </w:ins>
      <w:ins w:id="121" w:author="Mayo,Christopher R.(Student)" w:date="2020-12-09T12:24:00Z">
        <w:r>
          <w:rPr>
            <w:rFonts w:ascii="Arial" w:eastAsia="Arial" w:hAnsi="Arial" w:cs="Arial"/>
            <w:sz w:val="24"/>
            <w:szCs w:val="24"/>
          </w:rPr>
          <w:t xml:space="preserve"> overabundance, </w:t>
        </w:r>
        <w:proofErr w:type="gramStart"/>
        <w:r>
          <w:rPr>
            <w:rFonts w:ascii="Arial" w:eastAsia="Arial" w:hAnsi="Arial" w:cs="Arial"/>
            <w:sz w:val="24"/>
            <w:szCs w:val="24"/>
          </w:rPr>
          <w:t xml:space="preserve">it is </w:t>
        </w:r>
      </w:ins>
      <w:ins w:id="122" w:author="Mayo,Christopher R.(Student)" w:date="2020-12-09T12:25:00Z">
        <w:r>
          <w:rPr>
            <w:rFonts w:ascii="Arial" w:eastAsia="Arial" w:hAnsi="Arial" w:cs="Arial"/>
            <w:sz w:val="24"/>
            <w:szCs w:val="24"/>
          </w:rPr>
          <w:t>interesting to see that problems</w:t>
        </w:r>
        <w:proofErr w:type="gramEnd"/>
        <w:r>
          <w:rPr>
            <w:rFonts w:ascii="Arial" w:eastAsia="Arial" w:hAnsi="Arial" w:cs="Arial"/>
            <w:sz w:val="24"/>
            <w:szCs w:val="24"/>
          </w:rPr>
          <w:t xml:space="preserve"> of difficulty 2 </w:t>
        </w:r>
        <w:r w:rsidR="00743F29">
          <w:rPr>
            <w:rFonts w:ascii="Arial" w:eastAsia="Arial" w:hAnsi="Arial" w:cs="Arial"/>
            <w:sz w:val="24"/>
            <w:szCs w:val="24"/>
          </w:rPr>
          <w:t>actually had the lowest number of attempts on average. This may be an indication that these problems were not hard in the sense of not getting the output one expects, but rather hard to figure out</w:t>
        </w:r>
      </w:ins>
      <w:ins w:id="123" w:author="Mayo,Christopher R.(Student)" w:date="2020-12-09T12:26:00Z">
        <w:r w:rsidR="00743F29">
          <w:rPr>
            <w:rFonts w:ascii="Arial" w:eastAsia="Arial" w:hAnsi="Arial" w:cs="Arial"/>
            <w:sz w:val="24"/>
            <w:szCs w:val="24"/>
          </w:rPr>
          <w:t xml:space="preserve"> how </w:t>
        </w:r>
        <w:r w:rsidR="00983175">
          <w:rPr>
            <w:rFonts w:ascii="Arial" w:eastAsia="Arial" w:hAnsi="Arial" w:cs="Arial"/>
            <w:sz w:val="24"/>
            <w:szCs w:val="24"/>
          </w:rPr>
          <w:t>to solve it in the first place.</w:t>
        </w:r>
      </w:ins>
    </w:p>
    <w:p w14:paraId="45FAF4F8" w14:textId="51ACB9B6" w:rsidR="7647E95E" w:rsidRDefault="330FB8F1" w:rsidP="5063BFDE">
      <w:pPr>
        <w:spacing w:line="240" w:lineRule="auto"/>
        <w:jc w:val="center"/>
      </w:pPr>
      <w:ins w:id="124" w:author="Mayo,Christopher R.(Student)" w:date="2020-12-09T04:43:00Z">
        <w:r>
          <w:rPr>
            <w:noProof/>
          </w:rPr>
          <w:lastRenderedPageBreak/>
          <w:drawing>
            <wp:inline distT="0" distB="0" distL="0" distR="0" wp14:anchorId="1E96187B" wp14:editId="44AE65DF">
              <wp:extent cx="4572000" cy="2781300"/>
              <wp:effectExtent l="0" t="0" r="0" b="0"/>
              <wp:docPr id="1907160031" name="Picture 190716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ins>
      <w:del w:id="125" w:author="Mayo,Christopher R.(Student)" w:date="2020-12-09T04:42:00Z">
        <w:r w:rsidR="6A0E71EE">
          <w:rPr>
            <w:noProof/>
          </w:rPr>
          <w:drawing>
            <wp:inline distT="0" distB="0" distL="0" distR="0" wp14:anchorId="28CF3650" wp14:editId="4DA5E372">
              <wp:extent cx="4572000" cy="2743200"/>
              <wp:effectExtent l="0" t="0" r="0" b="0"/>
              <wp:docPr id="1943661446" name="Picture 194366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del>
    </w:p>
    <w:p w14:paraId="0000EE71" w14:textId="2E3910A0" w:rsidR="5F3A46FE" w:rsidRDefault="5F3A46FE" w:rsidP="5063BFDE">
      <w:pPr>
        <w:spacing w:line="240" w:lineRule="auto"/>
        <w:jc w:val="center"/>
        <w:rPr>
          <w:rFonts w:ascii="Arial" w:eastAsia="Arial" w:hAnsi="Arial" w:cs="Arial"/>
          <w:b/>
          <w:bCs/>
        </w:rPr>
      </w:pPr>
      <w:r w:rsidRPr="5063BFDE">
        <w:rPr>
          <w:rFonts w:ascii="Arial" w:eastAsia="Arial" w:hAnsi="Arial" w:cs="Arial"/>
          <w:b/>
          <w:bCs/>
        </w:rPr>
        <w:t xml:space="preserve">Figure </w:t>
      </w:r>
      <w:ins w:id="126" w:author="Mayo,Christopher R.(Student)" w:date="2020-12-09T10:39:00Z">
        <w:r w:rsidR="00567E37">
          <w:rPr>
            <w:rFonts w:ascii="Arial" w:eastAsia="Arial" w:hAnsi="Arial" w:cs="Arial"/>
            <w:b/>
            <w:bCs/>
          </w:rPr>
          <w:t>6</w:t>
        </w:r>
      </w:ins>
      <w:del w:id="127" w:author="Mayo,Christopher R.(Student)" w:date="2020-12-09T10:39:00Z">
        <w:r w:rsidR="115EAC29" w:rsidRPr="5063BFDE" w:rsidDel="00567E37">
          <w:rPr>
            <w:rFonts w:ascii="Arial" w:eastAsia="Arial" w:hAnsi="Arial" w:cs="Arial"/>
            <w:b/>
            <w:bCs/>
          </w:rPr>
          <w:delText>5</w:delText>
        </w:r>
      </w:del>
      <w:r w:rsidRPr="5063BFDE">
        <w:rPr>
          <w:rFonts w:ascii="Arial" w:eastAsia="Arial" w:hAnsi="Arial" w:cs="Arial"/>
          <w:b/>
          <w:bCs/>
        </w:rPr>
        <w:t>. The average number of attempts to complete a task for each difficulty</w:t>
      </w:r>
      <w:ins w:id="128" w:author="Mayo,Christopher R.(Student)" w:date="2020-12-09T10:39:00Z">
        <w:r w:rsidR="00567E37">
          <w:rPr>
            <w:rFonts w:ascii="Arial" w:eastAsia="Arial" w:hAnsi="Arial" w:cs="Arial"/>
            <w:b/>
            <w:bCs/>
          </w:rPr>
          <w:t>, with standard error bars</w:t>
        </w:r>
      </w:ins>
      <w:r w:rsidRPr="5063BFDE">
        <w:rPr>
          <w:rFonts w:ascii="Arial" w:eastAsia="Arial" w:hAnsi="Arial" w:cs="Arial"/>
          <w:b/>
          <w:bCs/>
        </w:rPr>
        <w:t>.</w:t>
      </w:r>
    </w:p>
    <w:p w14:paraId="3D600102" w14:textId="73A6B663" w:rsidR="09C752F7" w:rsidDel="00983175" w:rsidRDefault="09C752F7" w:rsidP="00F62F0F">
      <w:pPr>
        <w:spacing w:line="480" w:lineRule="auto"/>
        <w:rPr>
          <w:del w:id="129" w:author="Mayo,Christopher R.(Student)" w:date="2020-12-09T11:56:00Z"/>
          <w:rFonts w:ascii="Arial" w:eastAsia="Arial" w:hAnsi="Arial" w:cs="Arial"/>
          <w:sz w:val="24"/>
          <w:szCs w:val="24"/>
        </w:rPr>
      </w:pPr>
      <w:proofErr w:type="gramStart"/>
      <w:r w:rsidRPr="5063BFDE">
        <w:rPr>
          <w:rFonts w:ascii="Arial" w:eastAsia="Arial" w:hAnsi="Arial" w:cs="Arial"/>
          <w:sz w:val="24"/>
          <w:szCs w:val="24"/>
        </w:rPr>
        <w:t>All of</w:t>
      </w:r>
      <w:proofErr w:type="gramEnd"/>
      <w:r w:rsidRPr="5063BFDE">
        <w:rPr>
          <w:rFonts w:ascii="Arial" w:eastAsia="Arial" w:hAnsi="Arial" w:cs="Arial"/>
          <w:sz w:val="24"/>
          <w:szCs w:val="24"/>
        </w:rPr>
        <w:t xml:space="preserve"> the notes on issues in the problems were compiled and placed into </w:t>
      </w:r>
      <w:r w:rsidRPr="5063BFDE">
        <w:rPr>
          <w:rFonts w:ascii="Arial" w:eastAsia="Arial" w:hAnsi="Arial" w:cs="Arial"/>
          <w:b/>
          <w:bCs/>
          <w:sz w:val="24"/>
          <w:szCs w:val="24"/>
        </w:rPr>
        <w:t>Table 2</w:t>
      </w:r>
      <w:r w:rsidRPr="5063BFDE">
        <w:rPr>
          <w:rFonts w:ascii="Arial" w:eastAsia="Arial" w:hAnsi="Arial" w:cs="Arial"/>
          <w:sz w:val="24"/>
          <w:szCs w:val="24"/>
        </w:rPr>
        <w:t>. This table shows the areas of issues and offers a potential solution that could remedy each one.</w:t>
      </w:r>
      <w:ins w:id="130" w:author="Mayo,Christopher R.(Student)" w:date="2020-12-09T12:27:00Z">
        <w:r w:rsidR="00983175">
          <w:rPr>
            <w:rFonts w:ascii="Arial" w:eastAsia="Arial" w:hAnsi="Arial" w:cs="Arial"/>
            <w:sz w:val="24"/>
            <w:szCs w:val="24"/>
          </w:rPr>
          <w:t xml:space="preserve"> These issues should be </w:t>
        </w:r>
      </w:ins>
      <w:ins w:id="131" w:author="Mayo,Christopher R.(Student)" w:date="2020-12-09T12:28:00Z">
        <w:r w:rsidR="009C3F60">
          <w:rPr>
            <w:rFonts w:ascii="Arial" w:eastAsia="Arial" w:hAnsi="Arial" w:cs="Arial"/>
            <w:sz w:val="24"/>
            <w:szCs w:val="24"/>
          </w:rPr>
          <w:t>self-explanatory</w:t>
        </w:r>
      </w:ins>
      <w:ins w:id="132" w:author="Mayo,Christopher R.(Student)" w:date="2020-12-09T12:27:00Z">
        <w:r w:rsidR="00983175">
          <w:rPr>
            <w:rFonts w:ascii="Arial" w:eastAsia="Arial" w:hAnsi="Arial" w:cs="Arial"/>
            <w:sz w:val="24"/>
            <w:szCs w:val="24"/>
          </w:rPr>
          <w:t>, but there are two types of issues of note. The first is one of consistency. As seen above with the lack of difficulty ratings, the katas tend t</w:t>
        </w:r>
        <w:r w:rsidR="009C3F60">
          <w:rPr>
            <w:rFonts w:ascii="Arial" w:eastAsia="Arial" w:hAnsi="Arial" w:cs="Arial"/>
            <w:sz w:val="24"/>
            <w:szCs w:val="24"/>
          </w:rPr>
          <w:t>o showcase their open-so</w:t>
        </w:r>
      </w:ins>
      <w:ins w:id="133" w:author="Mayo,Christopher R.(Student)" w:date="2020-12-09T12:28:00Z">
        <w:r w:rsidR="009C3F60">
          <w:rPr>
            <w:rFonts w:ascii="Arial" w:eastAsia="Arial" w:hAnsi="Arial" w:cs="Arial"/>
            <w:sz w:val="24"/>
            <w:szCs w:val="24"/>
          </w:rPr>
          <w:t xml:space="preserve">urce nature quite a bit. While minor </w:t>
        </w:r>
      </w:ins>
      <w:ins w:id="134" w:author="Mayo,Christopher R.(Student)" w:date="2020-12-09T12:29:00Z">
        <w:r w:rsidR="004E42CB">
          <w:rPr>
            <w:rFonts w:ascii="Arial" w:eastAsia="Arial" w:hAnsi="Arial" w:cs="Arial"/>
            <w:sz w:val="24"/>
            <w:szCs w:val="24"/>
          </w:rPr>
          <w:t>inconstancies</w:t>
        </w:r>
      </w:ins>
      <w:ins w:id="135" w:author="Mayo,Christopher R.(Student)" w:date="2020-12-09T12:28:00Z">
        <w:r w:rsidR="009C3F60">
          <w:rPr>
            <w:rFonts w:ascii="Arial" w:eastAsia="Arial" w:hAnsi="Arial" w:cs="Arial"/>
            <w:sz w:val="24"/>
            <w:szCs w:val="24"/>
          </w:rPr>
          <w:t xml:space="preserve"> between katas is acceptable, the discrepancy between the katas and the website (which one could potentially do the katas on) is not. There are essential tutorials that are completely ignored by the website, which is the primary way </w:t>
        </w:r>
      </w:ins>
      <w:ins w:id="136" w:author="Mayo,Christopher R.(Student)" w:date="2020-12-09T12:29:00Z">
        <w:r w:rsidR="004E42CB">
          <w:rPr>
            <w:rFonts w:ascii="Arial" w:eastAsia="Arial" w:hAnsi="Arial" w:cs="Arial"/>
            <w:sz w:val="24"/>
            <w:szCs w:val="24"/>
          </w:rPr>
          <w:t xml:space="preserve">people view the quantum katas initially. The second area of issue is lack of </w:t>
        </w:r>
        <w:proofErr w:type="spellStart"/>
        <w:r w:rsidR="004E42CB">
          <w:rPr>
            <w:rFonts w:ascii="Arial" w:eastAsia="Arial" w:hAnsi="Arial" w:cs="Arial"/>
            <w:sz w:val="24"/>
            <w:szCs w:val="24"/>
          </w:rPr>
          <w:t>tutorialization</w:t>
        </w:r>
        <w:proofErr w:type="spellEnd"/>
        <w:r w:rsidR="004E42CB">
          <w:rPr>
            <w:rFonts w:ascii="Arial" w:eastAsia="Arial" w:hAnsi="Arial" w:cs="Arial"/>
            <w:sz w:val="24"/>
            <w:szCs w:val="24"/>
          </w:rPr>
          <w:t xml:space="preserve"> for certain katas. </w:t>
        </w:r>
      </w:ins>
      <w:ins w:id="137" w:author="Mayo,Christopher R.(Student)" w:date="2020-12-09T12:30:00Z">
        <w:r w:rsidR="002F6574">
          <w:rPr>
            <w:rFonts w:ascii="Arial" w:eastAsia="Arial" w:hAnsi="Arial" w:cs="Arial"/>
            <w:sz w:val="24"/>
            <w:szCs w:val="24"/>
          </w:rPr>
          <w:t>If the quantum katas want to be a source to allow people to understand quantum computing and Q#, it is essential that every kata has an associated tut</w:t>
        </w:r>
      </w:ins>
      <w:ins w:id="138" w:author="Mayo,Christopher R.(Student)" w:date="2020-12-09T12:31:00Z">
        <w:r w:rsidR="002F6574">
          <w:rPr>
            <w:rFonts w:ascii="Arial" w:eastAsia="Arial" w:hAnsi="Arial" w:cs="Arial"/>
            <w:sz w:val="24"/>
            <w:szCs w:val="24"/>
          </w:rPr>
          <w:t>orial that requires one, especially the early katas. If potential learners struggle with early katas due to lack of tutorials, then it is possible they may quit the katas altogether and the quantum computing field may lose out on potential future workforce.</w:t>
        </w:r>
      </w:ins>
    </w:p>
    <w:p w14:paraId="646AEC74" w14:textId="77777777" w:rsidR="00983175" w:rsidRDefault="00983175" w:rsidP="5063BFDE">
      <w:pPr>
        <w:spacing w:line="480" w:lineRule="auto"/>
        <w:rPr>
          <w:ins w:id="139" w:author="Mayo,Christopher R.(Student)" w:date="2020-12-09T12:27:00Z"/>
          <w:rFonts w:ascii="Arial" w:eastAsia="Arial" w:hAnsi="Arial" w:cs="Arial"/>
          <w:b/>
          <w:bCs/>
        </w:rPr>
      </w:pPr>
    </w:p>
    <w:p w14:paraId="7C6B46BF" w14:textId="4CFFE7E2" w:rsidR="00F62F0F" w:rsidDel="00F62F0F" w:rsidRDefault="00F62F0F" w:rsidP="00F62F0F">
      <w:pPr>
        <w:spacing w:line="240" w:lineRule="auto"/>
        <w:rPr>
          <w:del w:id="140" w:author="Mayo,Christopher R.(Student)" w:date="2020-12-09T11:56:00Z"/>
          <w:moveTo w:id="141" w:author="Mayo,Christopher R.(Student)" w:date="2020-12-09T11:56:00Z"/>
          <w:rFonts w:ascii="Arial" w:eastAsia="Arial" w:hAnsi="Arial" w:cs="Arial"/>
          <w:sz w:val="24"/>
          <w:szCs w:val="24"/>
        </w:rPr>
        <w:pPrChange w:id="142" w:author="Mayo,Christopher R.(Student)" w:date="2020-12-09T11:56:00Z">
          <w:pPr>
            <w:spacing w:line="240" w:lineRule="auto"/>
            <w:jc w:val="center"/>
          </w:pPr>
        </w:pPrChange>
      </w:pPr>
      <w:moveToRangeStart w:id="143" w:author="Mayo,Christopher R.(Student)" w:date="2020-12-09T11:56:00Z" w:name="move58407406"/>
      <w:moveTo w:id="144" w:author="Mayo,Christopher R.(Student)" w:date="2020-12-09T11:56:00Z">
        <w:del w:id="145" w:author="Mayo,Christopher R.(Student)" w:date="2020-12-09T11:56:00Z">
          <w:r w:rsidRPr="5063BFDE" w:rsidDel="00F62F0F">
            <w:rPr>
              <w:rFonts w:ascii="Arial" w:eastAsia="Arial" w:hAnsi="Arial" w:cs="Arial"/>
              <w:b/>
              <w:bCs/>
            </w:rPr>
            <w:delText xml:space="preserve">Table 2. Tasks in each kata containing issues. </w:delText>
          </w:r>
          <w:r w:rsidRPr="5063BFDE" w:rsidDel="00F62F0F">
            <w:rPr>
              <w:rFonts w:ascii="Arial" w:eastAsia="Arial" w:hAnsi="Arial" w:cs="Arial"/>
            </w:rPr>
            <w:delText>These issues may be subjective, such as poor wording, or objective, such as not enough information given. A suggested solution is given for each issue.</w:delText>
          </w:r>
        </w:del>
      </w:moveTo>
    </w:p>
    <w:moveToRangeEnd w:id="143"/>
    <w:p w14:paraId="444865A7" w14:textId="77777777" w:rsidR="00F62F0F" w:rsidRDefault="00F62F0F" w:rsidP="00F62F0F">
      <w:pPr>
        <w:spacing w:line="480" w:lineRule="auto"/>
        <w:rPr>
          <w:ins w:id="146" w:author="Mayo,Christopher R.(Student)" w:date="2020-12-09T11:56:00Z"/>
        </w:rPr>
        <w:pPrChange w:id="147" w:author="Mayo,Christopher R.(Student)" w:date="2020-12-09T11:56:00Z">
          <w:pPr>
            <w:spacing w:line="240" w:lineRule="auto"/>
            <w:ind w:left="-1296"/>
            <w:jc w:val="center"/>
          </w:pPr>
        </w:pPrChange>
      </w:pPr>
    </w:p>
    <w:p w14:paraId="02DB4AC5" w14:textId="72C46330" w:rsidR="00F62F0F" w:rsidRPr="00F62F0F" w:rsidRDefault="00F62F0F" w:rsidP="00F62F0F">
      <w:pPr>
        <w:spacing w:line="240" w:lineRule="auto"/>
        <w:jc w:val="center"/>
        <w:rPr>
          <w:ins w:id="148" w:author="Mayo,Christopher R.(Student)" w:date="2020-12-09T11:56:00Z"/>
          <w:rFonts w:ascii="Arial" w:eastAsia="Arial" w:hAnsi="Arial" w:cs="Arial"/>
          <w:sz w:val="24"/>
          <w:szCs w:val="24"/>
          <w:rPrChange w:id="149" w:author="Mayo,Christopher R.(Student)" w:date="2020-12-09T11:57:00Z">
            <w:rPr>
              <w:ins w:id="150" w:author="Mayo,Christopher R.(Student)" w:date="2020-12-09T11:56:00Z"/>
            </w:rPr>
          </w:rPrChange>
        </w:rPr>
        <w:pPrChange w:id="151" w:author="Mayo,Christopher R.(Student)" w:date="2020-12-09T11:57:00Z">
          <w:pPr>
            <w:spacing w:line="240" w:lineRule="auto"/>
            <w:ind w:left="-1296"/>
            <w:jc w:val="center"/>
          </w:pPr>
        </w:pPrChange>
      </w:pPr>
      <w:ins w:id="152" w:author="Mayo,Christopher R.(Student)" w:date="2020-12-09T11:56:00Z">
        <w:r w:rsidRPr="5063BFDE">
          <w:rPr>
            <w:rFonts w:ascii="Arial" w:eastAsia="Arial" w:hAnsi="Arial" w:cs="Arial"/>
            <w:b/>
            <w:bCs/>
          </w:rPr>
          <w:t xml:space="preserve">Table 2. Tasks in each kata containing issues. </w:t>
        </w:r>
        <w:r w:rsidRPr="5063BFDE">
          <w:rPr>
            <w:rFonts w:ascii="Arial" w:eastAsia="Arial" w:hAnsi="Arial" w:cs="Arial"/>
          </w:rPr>
          <w:t>These issues may be subjective, such as poor wording, or objective, such as not enough information given. A suggested solution is given for each issue.</w:t>
        </w:r>
      </w:ins>
    </w:p>
    <w:p w14:paraId="06301739" w14:textId="28709A46" w:rsidR="6399F5BB" w:rsidRDefault="6399F5BB" w:rsidP="00F62F0F">
      <w:pPr>
        <w:spacing w:line="240" w:lineRule="auto"/>
        <w:ind w:left="-1296"/>
        <w:jc w:val="center"/>
        <w:pPrChange w:id="153" w:author="Mayo,Christopher R.(Student)" w:date="2020-12-09T11:56:00Z">
          <w:pPr>
            <w:spacing w:line="240" w:lineRule="auto"/>
            <w:jc w:val="center"/>
          </w:pPr>
        </w:pPrChange>
      </w:pPr>
      <w:del w:id="154" w:author="Mayo,Christopher R.(Student)" w:date="2020-12-09T11:54:00Z">
        <w:r w:rsidDel="00F62F0F">
          <w:rPr>
            <w:noProof/>
          </w:rPr>
          <w:drawing>
            <wp:inline distT="0" distB="0" distL="0" distR="0" wp14:anchorId="1DF7DF4A" wp14:editId="26BA7884">
              <wp:extent cx="4572000" cy="1676400"/>
              <wp:effectExtent l="0" t="0" r="0" b="0"/>
              <wp:docPr id="1077397578" name="Picture 1077397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397578"/>
                      <pic:cNvPicPr/>
                    </pic:nvPicPr>
                    <pic:blipFill>
                      <a:blip r:embed="rId18">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del>
      <w:ins w:id="155" w:author="Mayo,Christopher R.(Student)" w:date="2020-12-09T11:54:00Z">
        <w:r w:rsidR="00F62F0F">
          <w:rPr>
            <w:noProof/>
          </w:rPr>
          <w:drawing>
            <wp:inline distT="0" distB="0" distL="0" distR="0" wp14:anchorId="1D9602B9" wp14:editId="6C13C52B">
              <wp:extent cx="7600613" cy="4724400"/>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2.png"/>
                      <pic:cNvPicPr/>
                    </pic:nvPicPr>
                    <pic:blipFill>
                      <a:blip r:embed="rId19">
                        <a:extLst>
                          <a:ext uri="{28A0092B-C50C-407E-A947-70E740481C1C}">
                            <a14:useLocalDpi xmlns:a14="http://schemas.microsoft.com/office/drawing/2010/main" val="0"/>
                          </a:ext>
                        </a:extLst>
                      </a:blip>
                      <a:stretch>
                        <a:fillRect/>
                      </a:stretch>
                    </pic:blipFill>
                    <pic:spPr>
                      <a:xfrm>
                        <a:off x="0" y="0"/>
                        <a:ext cx="7639296" cy="4748444"/>
                      </a:xfrm>
                      <a:prstGeom prst="rect">
                        <a:avLst/>
                      </a:prstGeom>
                    </pic:spPr>
                  </pic:pic>
                </a:graphicData>
              </a:graphic>
            </wp:inline>
          </w:drawing>
        </w:r>
      </w:ins>
    </w:p>
    <w:p w14:paraId="0CA4A8B7" w14:textId="57826CB5" w:rsidR="7745EB43" w:rsidDel="00F62F0F" w:rsidRDefault="7745EB43" w:rsidP="5063BFDE">
      <w:pPr>
        <w:spacing w:line="240" w:lineRule="auto"/>
        <w:jc w:val="center"/>
        <w:rPr>
          <w:moveFrom w:id="156" w:author="Mayo,Christopher R.(Student)" w:date="2020-12-09T11:56:00Z"/>
          <w:rFonts w:ascii="Arial" w:eastAsia="Arial" w:hAnsi="Arial" w:cs="Arial"/>
          <w:sz w:val="24"/>
          <w:szCs w:val="24"/>
        </w:rPr>
      </w:pPr>
      <w:moveFromRangeStart w:id="157" w:author="Mayo,Christopher R.(Student)" w:date="2020-12-09T11:56:00Z" w:name="move58407406"/>
      <w:moveFrom w:id="158" w:author="Mayo,Christopher R.(Student)" w:date="2020-12-09T11:56:00Z">
        <w:r w:rsidRPr="5063BFDE" w:rsidDel="00F62F0F">
          <w:rPr>
            <w:rFonts w:ascii="Arial" w:eastAsia="Arial" w:hAnsi="Arial" w:cs="Arial"/>
            <w:b/>
            <w:bCs/>
          </w:rPr>
          <w:t xml:space="preserve">Table 2. Tasks in each kata containing issues. </w:t>
        </w:r>
        <w:r w:rsidRPr="5063BFDE" w:rsidDel="00F62F0F">
          <w:rPr>
            <w:rFonts w:ascii="Arial" w:eastAsia="Arial" w:hAnsi="Arial" w:cs="Arial"/>
          </w:rPr>
          <w:t>These issues may be subjective, such as poor wording, or objective, such as not enough information given. A suggested solution is given for each issue.</w:t>
        </w:r>
      </w:moveFrom>
    </w:p>
    <w:p w14:paraId="618064F7" w14:textId="419140AF" w:rsidR="06B9119B" w:rsidRDefault="06B9119B" w:rsidP="5063BFDE">
      <w:pPr>
        <w:spacing w:line="480" w:lineRule="auto"/>
        <w:rPr>
          <w:rFonts w:ascii="Arial" w:eastAsia="Arial" w:hAnsi="Arial" w:cs="Arial"/>
          <w:sz w:val="24"/>
          <w:szCs w:val="24"/>
        </w:rPr>
      </w:pPr>
      <w:moveFrom w:id="159" w:author="Mayo,Christopher R.(Student)" w:date="2020-12-09T11:56:00Z">
        <w:r w:rsidRPr="5063BFDE" w:rsidDel="00F62F0F">
          <w:rPr>
            <w:rFonts w:ascii="Arial" w:eastAsia="Arial" w:hAnsi="Arial" w:cs="Arial"/>
            <w:sz w:val="24"/>
            <w:szCs w:val="24"/>
          </w:rPr>
          <w:t xml:space="preserve"> </w:t>
        </w:r>
      </w:moveFrom>
      <w:moveFromRangeEnd w:id="157"/>
    </w:p>
    <w:p w14:paraId="690AF1AF" w14:textId="766A2114" w:rsidR="06B9119B" w:rsidRDefault="06B9119B" w:rsidP="5063BFDE">
      <w:pPr>
        <w:spacing w:line="480" w:lineRule="auto"/>
        <w:rPr>
          <w:rFonts w:ascii="Arial" w:eastAsia="Arial" w:hAnsi="Arial" w:cs="Arial"/>
          <w:b/>
          <w:bCs/>
          <w:sz w:val="24"/>
          <w:szCs w:val="24"/>
        </w:rPr>
      </w:pPr>
      <w:r w:rsidRPr="5063BFDE">
        <w:rPr>
          <w:rFonts w:ascii="Arial" w:eastAsia="Arial" w:hAnsi="Arial" w:cs="Arial"/>
          <w:b/>
          <w:bCs/>
          <w:sz w:val="24"/>
          <w:szCs w:val="24"/>
        </w:rPr>
        <w:t>Discussion</w:t>
      </w:r>
    </w:p>
    <w:p w14:paraId="3241C7CB" w14:textId="77777777" w:rsidR="0010352E" w:rsidRDefault="20F089B7" w:rsidP="5063BFDE">
      <w:pPr>
        <w:spacing w:line="480" w:lineRule="auto"/>
        <w:rPr>
          <w:ins w:id="160" w:author="Mayo,Christopher R.(Student)" w:date="2020-12-09T12:56:00Z"/>
          <w:rFonts w:ascii="Arial" w:eastAsia="Arial" w:hAnsi="Arial" w:cs="Arial"/>
          <w:sz w:val="24"/>
          <w:szCs w:val="24"/>
        </w:rPr>
      </w:pPr>
      <w:r w:rsidRPr="5063BFDE">
        <w:rPr>
          <w:rFonts w:ascii="Arial" w:eastAsia="Arial" w:hAnsi="Arial" w:cs="Arial"/>
          <w:sz w:val="24"/>
          <w:szCs w:val="24"/>
        </w:rPr>
        <w:t xml:space="preserve">Overall, the tasks were quite effective in teaching quantum computing and Q#. </w:t>
      </w:r>
      <w:del w:id="161" w:author="Mayo,Christopher R.(Student)" w:date="2020-12-09T12:32:00Z">
        <w:r w:rsidRPr="5063BFDE" w:rsidDel="005C5204">
          <w:rPr>
            <w:rFonts w:ascii="Arial" w:eastAsia="Arial" w:hAnsi="Arial" w:cs="Arial"/>
            <w:sz w:val="24"/>
            <w:szCs w:val="24"/>
            <w:highlight w:val="yellow"/>
          </w:rPr>
          <w:delText>[Specifics or exceptions added upon completion</w:delText>
        </w:r>
        <w:r w:rsidRPr="6B650ADB" w:rsidDel="005C5204">
          <w:rPr>
            <w:rFonts w:ascii="Arial" w:eastAsia="Arial" w:hAnsi="Arial" w:cs="Arial"/>
            <w:sz w:val="24"/>
            <w:szCs w:val="24"/>
            <w:highlight w:val="yellow"/>
          </w:rPr>
          <w:delText>]</w:delText>
        </w:r>
        <w:r w:rsidR="29FF0EA1" w:rsidRPr="6B650ADB" w:rsidDel="005C5204">
          <w:rPr>
            <w:rFonts w:ascii="Arial" w:eastAsia="Arial" w:hAnsi="Arial" w:cs="Arial"/>
            <w:sz w:val="24"/>
            <w:szCs w:val="24"/>
            <w:highlight w:val="yellow"/>
          </w:rPr>
          <w:delText>.</w:delText>
        </w:r>
      </w:del>
      <w:ins w:id="162" w:author="Mayo,Christopher R.(Student)" w:date="2020-12-09T12:32:00Z">
        <w:r w:rsidR="005C5204">
          <w:rPr>
            <w:rFonts w:ascii="Arial" w:eastAsia="Arial" w:hAnsi="Arial" w:cs="Arial"/>
            <w:sz w:val="24"/>
            <w:szCs w:val="24"/>
          </w:rPr>
          <w:t xml:space="preserve">I was able to keep up with the more advanced </w:t>
        </w:r>
        <w:proofErr w:type="gramStart"/>
        <w:r w:rsidR="005C5204">
          <w:rPr>
            <w:rFonts w:ascii="Arial" w:eastAsia="Arial" w:hAnsi="Arial" w:cs="Arial"/>
            <w:sz w:val="24"/>
            <w:szCs w:val="24"/>
          </w:rPr>
          <w:t>katas</w:t>
        </w:r>
      </w:ins>
      <w:ins w:id="163" w:author="Mayo,Christopher R.(Student)" w:date="2020-12-09T12:33:00Z">
        <w:r w:rsidR="005C5204">
          <w:rPr>
            <w:rFonts w:ascii="Arial" w:eastAsia="Arial" w:hAnsi="Arial" w:cs="Arial"/>
            <w:sz w:val="24"/>
            <w:szCs w:val="24"/>
          </w:rPr>
          <w:t>, and</w:t>
        </w:r>
        <w:proofErr w:type="gramEnd"/>
        <w:r w:rsidR="005C5204">
          <w:rPr>
            <w:rFonts w:ascii="Arial" w:eastAsia="Arial" w:hAnsi="Arial" w:cs="Arial"/>
            <w:sz w:val="24"/>
            <w:szCs w:val="24"/>
          </w:rPr>
          <w:t xml:space="preserve"> did not need to look outside of the resources linked by the katas and the Q# documentation. </w:t>
        </w:r>
        <w:r w:rsidR="003C7E80">
          <w:rPr>
            <w:rFonts w:ascii="Arial" w:eastAsia="Arial" w:hAnsi="Arial" w:cs="Arial"/>
            <w:sz w:val="24"/>
            <w:szCs w:val="24"/>
          </w:rPr>
          <w:t>I now feel confident in the basic concepts of quantum computing and Q#, to the point where I was able to bu</w:t>
        </w:r>
      </w:ins>
      <w:ins w:id="164" w:author="Mayo,Christopher R.(Student)" w:date="2020-12-09T12:34:00Z">
        <w:r w:rsidR="003C7E80">
          <w:rPr>
            <w:rFonts w:ascii="Arial" w:eastAsia="Arial" w:hAnsi="Arial" w:cs="Arial"/>
            <w:sz w:val="24"/>
            <w:szCs w:val="24"/>
          </w:rPr>
          <w:t xml:space="preserve">ild a (albeit quite simple) random number generator in a task where one was meant to be imported. </w:t>
        </w:r>
        <w:r w:rsidR="00B907EF">
          <w:rPr>
            <w:rFonts w:ascii="Arial" w:eastAsia="Arial" w:hAnsi="Arial" w:cs="Arial"/>
            <w:sz w:val="24"/>
            <w:szCs w:val="24"/>
          </w:rPr>
          <w:t xml:space="preserve">The concept </w:t>
        </w:r>
      </w:ins>
      <w:ins w:id="165" w:author="Mayo,Christopher R.(Student)" w:date="2020-12-09T12:35:00Z">
        <w:r w:rsidR="00B907EF">
          <w:rPr>
            <w:rFonts w:ascii="Arial" w:eastAsia="Arial" w:hAnsi="Arial" w:cs="Arial"/>
            <w:sz w:val="24"/>
            <w:szCs w:val="24"/>
          </w:rPr>
          <w:t xml:space="preserve">and implementation of Grover’s algorithm in particular </w:t>
        </w:r>
        <w:r w:rsidR="00584502">
          <w:rPr>
            <w:rFonts w:ascii="Arial" w:eastAsia="Arial" w:hAnsi="Arial" w:cs="Arial"/>
            <w:sz w:val="24"/>
            <w:szCs w:val="24"/>
          </w:rPr>
          <w:t xml:space="preserve">was very engaging, and if more time was </w:t>
        </w:r>
        <w:proofErr w:type="gramStart"/>
        <w:r w:rsidR="00584502">
          <w:rPr>
            <w:rFonts w:ascii="Arial" w:eastAsia="Arial" w:hAnsi="Arial" w:cs="Arial"/>
            <w:sz w:val="24"/>
            <w:szCs w:val="24"/>
          </w:rPr>
          <w:t>available</w:t>
        </w:r>
        <w:proofErr w:type="gramEnd"/>
        <w:r w:rsidR="00584502">
          <w:rPr>
            <w:rFonts w:ascii="Arial" w:eastAsia="Arial" w:hAnsi="Arial" w:cs="Arial"/>
            <w:sz w:val="24"/>
            <w:szCs w:val="24"/>
          </w:rPr>
          <w:t xml:space="preserve"> I would eagerly attempt the two additional katas on Grover’s algorithm and possibly create my own demonstration program. </w:t>
        </w:r>
      </w:ins>
      <w:ins w:id="166" w:author="Mayo,Christopher R.(Student)" w:date="2020-12-09T12:36:00Z">
        <w:r w:rsidR="00013B6C">
          <w:rPr>
            <w:rFonts w:ascii="Arial" w:eastAsia="Arial" w:hAnsi="Arial" w:cs="Arial"/>
            <w:sz w:val="24"/>
            <w:szCs w:val="24"/>
          </w:rPr>
          <w:t>While complex mathematics is required to fully understand what exactly a</w:t>
        </w:r>
        <w:r w:rsidR="00B32DF3">
          <w:rPr>
            <w:rFonts w:ascii="Arial" w:eastAsia="Arial" w:hAnsi="Arial" w:cs="Arial"/>
            <w:sz w:val="24"/>
            <w:szCs w:val="24"/>
          </w:rPr>
          <w:t xml:space="preserve"> quantum gate or algorithm means, I was able to complete a high number of katas with only a computer science perspective. If these katas were adapted to focus</w:t>
        </w:r>
      </w:ins>
      <w:ins w:id="167" w:author="Mayo,Christopher R.(Student)" w:date="2020-12-09T12:37:00Z">
        <w:r w:rsidR="00B32DF3">
          <w:rPr>
            <w:rFonts w:ascii="Arial" w:eastAsia="Arial" w:hAnsi="Arial" w:cs="Arial"/>
            <w:sz w:val="24"/>
            <w:szCs w:val="24"/>
          </w:rPr>
          <w:t xml:space="preserve"> a bit more from a computer science perspective, it is </w:t>
        </w:r>
        <w:proofErr w:type="gramStart"/>
        <w:r w:rsidR="00B32DF3">
          <w:rPr>
            <w:rFonts w:ascii="Arial" w:eastAsia="Arial" w:hAnsi="Arial" w:cs="Arial"/>
            <w:sz w:val="24"/>
            <w:szCs w:val="24"/>
          </w:rPr>
          <w:t>absolutely possible</w:t>
        </w:r>
        <w:proofErr w:type="gramEnd"/>
        <w:r w:rsidR="00B32DF3">
          <w:rPr>
            <w:rFonts w:ascii="Arial" w:eastAsia="Arial" w:hAnsi="Arial" w:cs="Arial"/>
            <w:sz w:val="24"/>
            <w:szCs w:val="24"/>
          </w:rPr>
          <w:t xml:space="preserve"> to teach a computer science student basic quantum computing without </w:t>
        </w:r>
      </w:ins>
      <w:ins w:id="168" w:author="Mayo,Christopher R.(Student)" w:date="2020-12-09T12:38:00Z">
        <w:r w:rsidR="00BE4D3C">
          <w:rPr>
            <w:rFonts w:ascii="Arial" w:eastAsia="Arial" w:hAnsi="Arial" w:cs="Arial"/>
            <w:sz w:val="24"/>
            <w:szCs w:val="24"/>
          </w:rPr>
          <w:t>tackling</w:t>
        </w:r>
      </w:ins>
      <w:ins w:id="169" w:author="Mayo,Christopher R.(Student)" w:date="2020-12-09T12:37:00Z">
        <w:r w:rsidR="00B32DF3">
          <w:rPr>
            <w:rFonts w:ascii="Arial" w:eastAsia="Arial" w:hAnsi="Arial" w:cs="Arial"/>
            <w:sz w:val="24"/>
            <w:szCs w:val="24"/>
          </w:rPr>
          <w:t xml:space="preserve"> complex mathematics. In this area, I would say that the </w:t>
        </w:r>
      </w:ins>
      <w:ins w:id="170" w:author="Mayo,Christopher R.(Student)" w:date="2020-12-09T12:38:00Z">
        <w:r w:rsidR="00B32DF3">
          <w:rPr>
            <w:rFonts w:ascii="Arial" w:eastAsia="Arial" w:hAnsi="Arial" w:cs="Arial"/>
            <w:sz w:val="24"/>
            <w:szCs w:val="24"/>
          </w:rPr>
          <w:t xml:space="preserve">Microsoft Quantum Katas </w:t>
        </w:r>
        <w:r w:rsidR="00BE4D3C">
          <w:rPr>
            <w:rFonts w:ascii="Arial" w:eastAsia="Arial" w:hAnsi="Arial" w:cs="Arial"/>
            <w:sz w:val="24"/>
            <w:szCs w:val="24"/>
          </w:rPr>
          <w:t xml:space="preserve">succeed in teaching Q# and quantum computing. </w:t>
        </w:r>
      </w:ins>
    </w:p>
    <w:p w14:paraId="35781569" w14:textId="1FC06079" w:rsidR="009A208F" w:rsidRDefault="20F089B7" w:rsidP="5063BFDE">
      <w:pPr>
        <w:spacing w:line="480" w:lineRule="auto"/>
        <w:rPr>
          <w:ins w:id="171" w:author="Mayo,Christopher R.(Student)" w:date="2020-12-09T12:50:00Z"/>
          <w:rFonts w:ascii="Arial" w:eastAsia="Arial" w:hAnsi="Arial" w:cs="Arial"/>
          <w:sz w:val="24"/>
          <w:szCs w:val="24"/>
        </w:rPr>
      </w:pPr>
      <w:del w:id="172" w:author="Mayo,Christopher R.(Student)" w:date="2020-12-09T12:33:00Z">
        <w:r w:rsidRPr="5063BFDE" w:rsidDel="005C5204">
          <w:rPr>
            <w:rFonts w:ascii="Arial" w:eastAsia="Arial" w:hAnsi="Arial" w:cs="Arial"/>
            <w:sz w:val="24"/>
            <w:szCs w:val="24"/>
          </w:rPr>
          <w:delText xml:space="preserve"> </w:delText>
        </w:r>
        <w:r w:rsidR="25763C07" w:rsidRPr="5063BFDE" w:rsidDel="005C5204">
          <w:rPr>
            <w:rFonts w:ascii="Arial" w:eastAsia="Arial" w:hAnsi="Arial" w:cs="Arial"/>
            <w:sz w:val="24"/>
            <w:szCs w:val="24"/>
          </w:rPr>
          <w:delText xml:space="preserve"> </w:delText>
        </w:r>
      </w:del>
      <w:r w:rsidR="25763C07" w:rsidRPr="5063BFDE">
        <w:rPr>
          <w:rFonts w:ascii="Arial" w:eastAsia="Arial" w:hAnsi="Arial" w:cs="Arial"/>
          <w:sz w:val="24"/>
          <w:szCs w:val="24"/>
        </w:rPr>
        <w:t>However, there are many noticeable flaws in the katas themselves that should be addressed before they are employed as a standalone method for learning quantum computing.</w:t>
      </w:r>
      <w:r w:rsidR="4B30DC27" w:rsidRPr="5063BFDE">
        <w:rPr>
          <w:rFonts w:ascii="Arial" w:eastAsia="Arial" w:hAnsi="Arial" w:cs="Arial"/>
          <w:sz w:val="24"/>
          <w:szCs w:val="24"/>
        </w:rPr>
        <w:t xml:space="preserve"> As a large amount of the katas come from contributions from a variety of people that may or may not be affiliated with Microsoft Quantum, there are some minor </w:t>
      </w:r>
      <w:r w:rsidR="3FDADC4D" w:rsidRPr="5063BFDE">
        <w:rPr>
          <w:rFonts w:ascii="Arial" w:eastAsia="Arial" w:hAnsi="Arial" w:cs="Arial"/>
          <w:sz w:val="24"/>
          <w:szCs w:val="24"/>
        </w:rPr>
        <w:t>discrepancies</w:t>
      </w:r>
      <w:r w:rsidR="4B30DC27" w:rsidRPr="5063BFDE">
        <w:rPr>
          <w:rFonts w:ascii="Arial" w:eastAsia="Arial" w:hAnsi="Arial" w:cs="Arial"/>
          <w:sz w:val="24"/>
          <w:szCs w:val="24"/>
        </w:rPr>
        <w:t xml:space="preserve"> in formatting. </w:t>
      </w:r>
      <w:r w:rsidR="3BAD79C2" w:rsidRPr="5063BFDE">
        <w:rPr>
          <w:rFonts w:ascii="Arial" w:eastAsia="Arial" w:hAnsi="Arial" w:cs="Arial"/>
          <w:sz w:val="24"/>
          <w:szCs w:val="24"/>
        </w:rPr>
        <w:t xml:space="preserve">The most concerning </w:t>
      </w:r>
      <w:r w:rsidR="11D6E3A1" w:rsidRPr="5063BFDE">
        <w:rPr>
          <w:rFonts w:ascii="Arial" w:eastAsia="Arial" w:hAnsi="Arial" w:cs="Arial"/>
          <w:sz w:val="24"/>
          <w:szCs w:val="24"/>
        </w:rPr>
        <w:t>discrepancy</w:t>
      </w:r>
      <w:ins w:id="173" w:author="Mayo,Christopher R.(Student)" w:date="2020-12-09T12:38:00Z">
        <w:r w:rsidR="00BE4D3C">
          <w:rPr>
            <w:rFonts w:ascii="Arial" w:eastAsia="Arial" w:hAnsi="Arial" w:cs="Arial"/>
            <w:sz w:val="24"/>
            <w:szCs w:val="24"/>
          </w:rPr>
          <w:t>, as mentioned before,</w:t>
        </w:r>
      </w:ins>
      <w:r w:rsidR="3BAD79C2" w:rsidRPr="5063BFDE">
        <w:rPr>
          <w:rFonts w:ascii="Arial" w:eastAsia="Arial" w:hAnsi="Arial" w:cs="Arial"/>
          <w:sz w:val="24"/>
          <w:szCs w:val="24"/>
        </w:rPr>
        <w:t xml:space="preserve"> is the one that exists between the introduction to quantum katas page and the quantum kata index. Each of these has a different name for every kata, which can lead to confusion.</w:t>
      </w:r>
      <w:r w:rsidR="63102529" w:rsidRPr="5063BFDE">
        <w:rPr>
          <w:rFonts w:ascii="Arial" w:eastAsia="Arial" w:hAnsi="Arial" w:cs="Arial"/>
          <w:sz w:val="24"/>
          <w:szCs w:val="24"/>
        </w:rPr>
        <w:t xml:space="preserve"> Furthermore, a lot of the hints in non-tutorial katas are lackluster. These hints often only give the most basic information, such as a reminder how to import the math class. </w:t>
      </w:r>
      <w:ins w:id="174" w:author="Mayo,Christopher R.(Student)" w:date="2020-12-09T12:38:00Z">
        <w:r w:rsidR="00BE4D3C">
          <w:rPr>
            <w:rFonts w:ascii="Arial" w:eastAsia="Arial" w:hAnsi="Arial" w:cs="Arial"/>
            <w:sz w:val="24"/>
            <w:szCs w:val="24"/>
          </w:rPr>
          <w:t>All ma</w:t>
        </w:r>
      </w:ins>
      <w:ins w:id="175" w:author="Mayo,Christopher R.(Student)" w:date="2020-12-09T12:39:00Z">
        <w:r w:rsidR="00BE4D3C">
          <w:rPr>
            <w:rFonts w:ascii="Arial" w:eastAsia="Arial" w:hAnsi="Arial" w:cs="Arial"/>
            <w:sz w:val="24"/>
            <w:szCs w:val="24"/>
          </w:rPr>
          <w:t xml:space="preserve">jor areas of </w:t>
        </w:r>
        <w:r w:rsidR="00BF6E48">
          <w:rPr>
            <w:rFonts w:ascii="Arial" w:eastAsia="Arial" w:hAnsi="Arial" w:cs="Arial"/>
            <w:sz w:val="24"/>
            <w:szCs w:val="24"/>
          </w:rPr>
          <w:t>issue have been listed and discussed (</w:t>
        </w:r>
        <w:r w:rsidR="00BF6E48">
          <w:rPr>
            <w:rFonts w:ascii="Arial" w:eastAsia="Arial" w:hAnsi="Arial" w:cs="Arial"/>
            <w:b/>
            <w:bCs/>
            <w:sz w:val="24"/>
            <w:szCs w:val="24"/>
          </w:rPr>
          <w:t>Table 2</w:t>
        </w:r>
        <w:r w:rsidR="00BF6E48">
          <w:rPr>
            <w:rFonts w:ascii="Arial" w:eastAsia="Arial" w:hAnsi="Arial" w:cs="Arial"/>
            <w:sz w:val="24"/>
            <w:szCs w:val="24"/>
          </w:rPr>
          <w:t xml:space="preserve">), but it is important to reiterate how the lack of </w:t>
        </w:r>
        <w:proofErr w:type="spellStart"/>
        <w:r w:rsidR="00BF6E48">
          <w:rPr>
            <w:rFonts w:ascii="Arial" w:eastAsia="Arial" w:hAnsi="Arial" w:cs="Arial"/>
            <w:sz w:val="24"/>
            <w:szCs w:val="24"/>
          </w:rPr>
          <w:t>tutorialization</w:t>
        </w:r>
        <w:proofErr w:type="spellEnd"/>
        <w:r w:rsidR="00BF6E48">
          <w:rPr>
            <w:rFonts w:ascii="Arial" w:eastAsia="Arial" w:hAnsi="Arial" w:cs="Arial"/>
            <w:sz w:val="24"/>
            <w:szCs w:val="24"/>
          </w:rPr>
          <w:t xml:space="preserve"> for early katas </w:t>
        </w:r>
      </w:ins>
      <w:ins w:id="176" w:author="Mayo,Christopher R.(Student)" w:date="2020-12-09T12:40:00Z">
        <w:r w:rsidR="00BF6E48">
          <w:rPr>
            <w:rFonts w:ascii="Arial" w:eastAsia="Arial" w:hAnsi="Arial" w:cs="Arial"/>
            <w:sz w:val="24"/>
            <w:szCs w:val="24"/>
          </w:rPr>
          <w:t xml:space="preserve">can hinder the learning process. Despite how much I have improved in quantum computing and Q#, I would not have reached this point naturally as I would have given up on one of the early katas. The core quantum katas must contain </w:t>
        </w:r>
        <w:proofErr w:type="gramStart"/>
        <w:r w:rsidR="00BF6E48">
          <w:rPr>
            <w:rFonts w:ascii="Arial" w:eastAsia="Arial" w:hAnsi="Arial" w:cs="Arial"/>
            <w:sz w:val="24"/>
            <w:szCs w:val="24"/>
          </w:rPr>
          <w:t>a</w:t>
        </w:r>
        <w:proofErr w:type="gramEnd"/>
        <w:r w:rsidR="00BF6E48">
          <w:rPr>
            <w:rFonts w:ascii="Arial" w:eastAsia="Arial" w:hAnsi="Arial" w:cs="Arial"/>
            <w:sz w:val="24"/>
            <w:szCs w:val="24"/>
          </w:rPr>
          <w:t xml:space="preserve"> easy to </w:t>
        </w:r>
      </w:ins>
      <w:ins w:id="177" w:author="Mayo,Christopher R.(Student)" w:date="2020-12-09T12:41:00Z">
        <w:r w:rsidR="00BF6E48">
          <w:rPr>
            <w:rFonts w:ascii="Arial" w:eastAsia="Arial" w:hAnsi="Arial" w:cs="Arial"/>
            <w:sz w:val="24"/>
            <w:szCs w:val="24"/>
          </w:rPr>
          <w:t xml:space="preserve">follow tutorial with abundant hints in order to retain learners to the point where they can tackle more complex topics. Particularly, the end of the Measurements kata and the entirety of the Superposition kata may drive away potential learners due to their difficulty. These sections, however, </w:t>
        </w:r>
      </w:ins>
      <w:ins w:id="178" w:author="Mayo,Christopher R.(Student)" w:date="2020-12-09T12:42:00Z">
        <w:r w:rsidR="00BF6E48">
          <w:rPr>
            <w:rFonts w:ascii="Arial" w:eastAsia="Arial" w:hAnsi="Arial" w:cs="Arial"/>
            <w:sz w:val="24"/>
            <w:szCs w:val="24"/>
          </w:rPr>
          <w:t xml:space="preserve">are not even required from a computer science perspective. While the concept of Superposition is key to </w:t>
        </w:r>
        <w:r w:rsidR="00176DC8">
          <w:rPr>
            <w:rFonts w:ascii="Arial" w:eastAsia="Arial" w:hAnsi="Arial" w:cs="Arial"/>
            <w:sz w:val="24"/>
            <w:szCs w:val="24"/>
          </w:rPr>
          <w:t xml:space="preserve">quantum computing, the extent which the kata tested is very </w:t>
        </w:r>
      </w:ins>
      <w:ins w:id="179" w:author="Mayo,Christopher R.(Student)" w:date="2020-12-09T12:43:00Z">
        <w:r w:rsidR="00176DC8">
          <w:rPr>
            <w:rFonts w:ascii="Arial" w:eastAsia="Arial" w:hAnsi="Arial" w:cs="Arial"/>
            <w:sz w:val="24"/>
            <w:szCs w:val="24"/>
          </w:rPr>
          <w:t>intimidating</w:t>
        </w:r>
      </w:ins>
      <w:ins w:id="180" w:author="Mayo,Christopher R.(Student)" w:date="2020-12-09T12:42:00Z">
        <w:r w:rsidR="00176DC8">
          <w:rPr>
            <w:rFonts w:ascii="Arial" w:eastAsia="Arial" w:hAnsi="Arial" w:cs="Arial"/>
            <w:sz w:val="24"/>
            <w:szCs w:val="24"/>
          </w:rPr>
          <w:t xml:space="preserve"> to those attempting to minimize the amount of math performed to complete the katas</w:t>
        </w:r>
      </w:ins>
      <w:ins w:id="181" w:author="Mayo,Christopher R.(Student)" w:date="2020-12-09T12:43:00Z">
        <w:r w:rsidR="00176DC8">
          <w:rPr>
            <w:rFonts w:ascii="Arial" w:eastAsia="Arial" w:hAnsi="Arial" w:cs="Arial"/>
            <w:sz w:val="24"/>
            <w:szCs w:val="24"/>
          </w:rPr>
          <w:t>. On the other hand, the Grover’s search algorithm tutorial perfectly allowed me to complete the much more complex implementation.</w:t>
        </w:r>
        <w:r w:rsidR="005216EC">
          <w:rPr>
            <w:rFonts w:ascii="Arial" w:eastAsia="Arial" w:hAnsi="Arial" w:cs="Arial"/>
            <w:sz w:val="24"/>
            <w:szCs w:val="24"/>
          </w:rPr>
          <w:t xml:space="preserve"> It is crucial that the earlier tutorials have the same level of quality, as I feel </w:t>
        </w:r>
      </w:ins>
      <w:ins w:id="182" w:author="Mayo,Christopher R.(Student)" w:date="2020-12-09T12:44:00Z">
        <w:r w:rsidR="005216EC">
          <w:rPr>
            <w:rFonts w:ascii="Arial" w:eastAsia="Arial" w:hAnsi="Arial" w:cs="Arial"/>
            <w:sz w:val="24"/>
            <w:szCs w:val="24"/>
          </w:rPr>
          <w:t xml:space="preserve">that once one </w:t>
        </w:r>
        <w:proofErr w:type="gramStart"/>
        <w:r w:rsidR="005216EC">
          <w:rPr>
            <w:rFonts w:ascii="Arial" w:eastAsia="Arial" w:hAnsi="Arial" w:cs="Arial"/>
            <w:sz w:val="24"/>
            <w:szCs w:val="24"/>
          </w:rPr>
          <w:t>is able to</w:t>
        </w:r>
        <w:proofErr w:type="gramEnd"/>
        <w:r w:rsidR="005216EC">
          <w:rPr>
            <w:rFonts w:ascii="Arial" w:eastAsia="Arial" w:hAnsi="Arial" w:cs="Arial"/>
            <w:sz w:val="24"/>
            <w:szCs w:val="24"/>
          </w:rPr>
          <w:t xml:space="preserve"> explore quantum algorithms, they will be able to find something that sparks their interest to learn further. </w:t>
        </w:r>
      </w:ins>
      <w:del w:id="183" w:author="Mayo,Christopher R.(Student)" w:date="2020-12-09T12:38:00Z">
        <w:r w:rsidR="63102529" w:rsidRPr="6B650ADB" w:rsidDel="00BE4D3C">
          <w:rPr>
            <w:rFonts w:ascii="Arial" w:eastAsia="Arial" w:hAnsi="Arial" w:cs="Arial"/>
            <w:sz w:val="24"/>
            <w:szCs w:val="24"/>
            <w:highlight w:val="yellow"/>
          </w:rPr>
          <w:delText>[Additional issues]</w:delText>
        </w:r>
        <w:r w:rsidR="25763C07" w:rsidRPr="6B650ADB" w:rsidDel="00BE4D3C">
          <w:rPr>
            <w:rFonts w:ascii="Arial" w:eastAsia="Arial" w:hAnsi="Arial" w:cs="Arial"/>
            <w:sz w:val="24"/>
            <w:szCs w:val="24"/>
          </w:rPr>
          <w:delText xml:space="preserve"> </w:delText>
        </w:r>
      </w:del>
      <w:r w:rsidR="0BD40516" w:rsidRPr="6B650ADB">
        <w:rPr>
          <w:rFonts w:ascii="Arial" w:eastAsia="Arial" w:hAnsi="Arial" w:cs="Arial"/>
          <w:sz w:val="24"/>
          <w:szCs w:val="24"/>
        </w:rPr>
        <w:t xml:space="preserve">These results compare to the original results </w:t>
      </w:r>
      <w:ins w:id="184" w:author="Mayo,Christopher R.(Student)" w:date="2020-12-09T12:44:00Z">
        <w:r w:rsidR="005216EC">
          <w:rPr>
            <w:rFonts w:ascii="Arial" w:eastAsia="Arial" w:hAnsi="Arial" w:cs="Arial"/>
            <w:sz w:val="24"/>
            <w:szCs w:val="24"/>
          </w:rPr>
          <w:t xml:space="preserve">in an interesting way. While the original study </w:t>
        </w:r>
        <w:r w:rsidR="003C7D34">
          <w:rPr>
            <w:rFonts w:ascii="Arial" w:eastAsia="Arial" w:hAnsi="Arial" w:cs="Arial"/>
            <w:sz w:val="24"/>
            <w:szCs w:val="24"/>
          </w:rPr>
          <w:t>suggested that m</w:t>
        </w:r>
      </w:ins>
      <w:ins w:id="185" w:author="Mayo,Christopher R.(Student)" w:date="2020-12-09T12:45:00Z">
        <w:r w:rsidR="003C7D34">
          <w:rPr>
            <w:rFonts w:ascii="Arial" w:eastAsia="Arial" w:hAnsi="Arial" w:cs="Arial"/>
            <w:sz w:val="24"/>
            <w:szCs w:val="24"/>
          </w:rPr>
          <w:t xml:space="preserve">ore complex mathematic background is required for study of these katas, I found that very little mathematical </w:t>
        </w:r>
        <w:r w:rsidR="00C325E0">
          <w:rPr>
            <w:rFonts w:ascii="Arial" w:eastAsia="Arial" w:hAnsi="Arial" w:cs="Arial"/>
            <w:sz w:val="24"/>
            <w:szCs w:val="24"/>
          </w:rPr>
          <w:t xml:space="preserve">prowess is needed </w:t>
        </w:r>
      </w:ins>
      <w:ins w:id="186" w:author="Mayo,Christopher R.(Student)" w:date="2020-12-09T12:47:00Z">
        <w:r w:rsidR="00C61D9B">
          <w:rPr>
            <w:rFonts w:ascii="Arial" w:eastAsia="Arial" w:hAnsi="Arial" w:cs="Arial"/>
            <w:sz w:val="24"/>
            <w:szCs w:val="24"/>
          </w:rPr>
          <w:t>more so</w:t>
        </w:r>
      </w:ins>
      <w:ins w:id="187" w:author="Mayo,Christopher R.(Student)" w:date="2020-12-09T12:45:00Z">
        <w:r w:rsidR="00C325E0">
          <w:rPr>
            <w:rFonts w:ascii="Arial" w:eastAsia="Arial" w:hAnsi="Arial" w:cs="Arial"/>
            <w:sz w:val="24"/>
            <w:szCs w:val="24"/>
          </w:rPr>
          <w:t xml:space="preserve"> than that of a typical computer science student </w:t>
        </w:r>
      </w:ins>
      <w:del w:id="188" w:author="Mayo,Christopher R.(Student)" w:date="2020-12-09T12:45:00Z">
        <w:r w:rsidR="0BD40516" w:rsidRPr="6B650ADB" w:rsidDel="00C325E0">
          <w:rPr>
            <w:rFonts w:ascii="Arial" w:eastAsia="Arial" w:hAnsi="Arial" w:cs="Arial"/>
            <w:sz w:val="24"/>
            <w:szCs w:val="24"/>
          </w:rPr>
          <w:delText>[</w:delText>
        </w:r>
        <w:r w:rsidR="0BD40516" w:rsidRPr="6B650ADB" w:rsidDel="00C325E0">
          <w:rPr>
            <w:rFonts w:ascii="Arial" w:eastAsia="Arial" w:hAnsi="Arial" w:cs="Arial"/>
            <w:sz w:val="24"/>
            <w:szCs w:val="24"/>
            <w:highlight w:val="yellow"/>
          </w:rPr>
          <w:delText>compare once results are finished</w:delText>
        </w:r>
        <w:r w:rsidR="0BD40516" w:rsidRPr="6B650ADB" w:rsidDel="00C325E0">
          <w:rPr>
            <w:rFonts w:ascii="Arial" w:eastAsia="Arial" w:hAnsi="Arial" w:cs="Arial"/>
            <w:sz w:val="24"/>
            <w:szCs w:val="24"/>
          </w:rPr>
          <w:delText xml:space="preserve">] </w:delText>
        </w:r>
      </w:del>
      <w:r w:rsidR="00152BB7">
        <w:rPr>
          <w:rFonts w:ascii="Arial" w:eastAsia="Arial" w:hAnsi="Arial" w:cs="Arial"/>
          <w:sz w:val="24"/>
          <w:szCs w:val="24"/>
        </w:rPr>
        <w:fldChar w:fldCharType="begin"/>
      </w:r>
      <w:r w:rsidR="00152BB7">
        <w:rPr>
          <w:rFonts w:ascii="Arial" w:eastAsia="Arial" w:hAnsi="Arial" w:cs="Arial"/>
          <w:sz w:val="24"/>
          <w:szCs w:val="24"/>
        </w:rPr>
        <w:instrText xml:space="preserve"> ADDIN ZOTERO_ITEM CSL_CITATION {"citationID":"yix0AS9h","properties":{"formattedCitation":"[4]","plainCitation":"[4]","noteIndex":0},"citationItems":[{"id":3,"uris":["http://zotero.org/users/local/k0ck5OHo/items/5JIKNTMF"],"uri":["http://zotero.org/users/local/k0ck5OHo/items/5JIKNTMF"],"itemData":{"id":3,"type":"paper-conference","abstract":"Quantum computing harnesses quantum laws of nature to enable new types of algorithms, not efficiently possible on traditional computers, that may lead to breakthroughs in crucial areas like materials science and chemistry. There is rapidly growing demand for a quantum workforce educated in the basics of quantum computing, in particular in quantum programming. However, there are few offerings for non-specialists and little information on best practices for training computer science and engineering students. In this report we describe our experience teaching an undergraduate course on quantum computing using a practical, software-driven approach. We centered our course around teaching quantum algorithms through hands-on programming, reducing the significance of traditional written assignments and relying instead on self-paced programming exercises (\"Quantum Katas''), a variety of programming assignments, and a final project. We observed that the programming sections of the course helped students internalize theoretical material presented during the lectures. In the survey results, students indicated that the programming exercises and the final project contributed the most to their learning process. We describe the motivation for centering the course around quantum programming, discuss major artifacts used in this course, and present our lessons learned and best practices for a future improved course offering. We hope that our experience will help guide instructors who want to adopt a practical approach to teaching quantum computing and will enable more undergraduate programs to offer quantum programming as an elective.","collection-title":"SIGCSE '20","container-title":"Proceedings of the 51st ACM Technical Symposium on Computer Science Education","DOI":"10.1145/3328778.3366952","event-place":"New York, NY, USA","ISBN":"978-1-4503-6793-6","page":"1019–1025","publisher":"Association for Computing Machinery","publisher-place":"New York, NY, USA","source":"ACM Digital Library","title":"Teaching Quantum Computing through a Practical Software-driven Approach: Experience Report","title-short":"Teaching Quantum Computing through a Practical Software-driven Approach","URL":"http://doi.org/10.1145/3328778.3366952","author":[{"family":"Mykhailova","given":"Mariia"},{"family":"Svore","given":"Krysta M."}],"accessed":{"date-parts":[["2020",9,30]]},"issued":{"date-parts":[["2020",2,26]]}}}],"schema":"https://github.com/citation-style-language/schema/raw/master/csl-citation.json"} </w:instrText>
      </w:r>
      <w:r w:rsidR="00152BB7">
        <w:rPr>
          <w:rFonts w:ascii="Arial" w:eastAsia="Arial" w:hAnsi="Arial" w:cs="Arial"/>
          <w:sz w:val="24"/>
          <w:szCs w:val="24"/>
        </w:rPr>
        <w:fldChar w:fldCharType="separate"/>
      </w:r>
      <w:r w:rsidR="00152BB7" w:rsidRPr="00152BB7">
        <w:rPr>
          <w:rFonts w:ascii="Arial" w:hAnsi="Arial" w:cs="Arial"/>
          <w:sz w:val="24"/>
        </w:rPr>
        <w:t>[4]</w:t>
      </w:r>
      <w:r w:rsidR="00152BB7">
        <w:rPr>
          <w:rFonts w:ascii="Arial" w:eastAsia="Arial" w:hAnsi="Arial" w:cs="Arial"/>
          <w:sz w:val="24"/>
          <w:szCs w:val="24"/>
        </w:rPr>
        <w:fldChar w:fldCharType="end"/>
      </w:r>
      <w:r w:rsidR="249A8D1B" w:rsidRPr="6B650ADB">
        <w:rPr>
          <w:rFonts w:ascii="Arial" w:eastAsia="Arial" w:hAnsi="Arial" w:cs="Arial"/>
          <w:sz w:val="24"/>
          <w:szCs w:val="24"/>
        </w:rPr>
        <w:t>.</w:t>
      </w:r>
      <w:ins w:id="189" w:author="Mayo,Christopher R.(Student)" w:date="2020-12-09T12:45:00Z">
        <w:r w:rsidR="00C325E0">
          <w:rPr>
            <w:rFonts w:ascii="Arial" w:eastAsia="Arial" w:hAnsi="Arial" w:cs="Arial"/>
            <w:sz w:val="24"/>
            <w:szCs w:val="24"/>
          </w:rPr>
          <w:t xml:space="preserve"> </w:t>
        </w:r>
      </w:ins>
      <w:ins w:id="190" w:author="Mayo,Christopher R.(Student)" w:date="2020-12-09T12:46:00Z">
        <w:r w:rsidR="00C325E0">
          <w:rPr>
            <w:rFonts w:ascii="Arial" w:eastAsia="Arial" w:hAnsi="Arial" w:cs="Arial"/>
            <w:sz w:val="24"/>
            <w:szCs w:val="24"/>
          </w:rPr>
          <w:t xml:space="preserve">Quantum computing does require </w:t>
        </w:r>
        <w:r w:rsidR="00110F1D">
          <w:rPr>
            <w:rFonts w:ascii="Arial" w:eastAsia="Arial" w:hAnsi="Arial" w:cs="Arial"/>
            <w:sz w:val="24"/>
            <w:szCs w:val="24"/>
          </w:rPr>
          <w:t xml:space="preserve">advanced math to understand, yes, but it does not require such math to implement programs that may be tested and experimented with. </w:t>
        </w:r>
        <w:r w:rsidR="00965C73">
          <w:rPr>
            <w:rFonts w:ascii="Arial" w:eastAsia="Arial" w:hAnsi="Arial" w:cs="Arial"/>
            <w:sz w:val="24"/>
            <w:szCs w:val="24"/>
          </w:rPr>
          <w:t>Pattern recognition can take the place of mathema</w:t>
        </w:r>
      </w:ins>
      <w:ins w:id="191" w:author="Mayo,Christopher R.(Student)" w:date="2020-12-09T12:47:00Z">
        <w:r w:rsidR="00965C73">
          <w:rPr>
            <w:rFonts w:ascii="Arial" w:eastAsia="Arial" w:hAnsi="Arial" w:cs="Arial"/>
            <w:sz w:val="24"/>
            <w:szCs w:val="24"/>
          </w:rPr>
          <w:t xml:space="preserve">tical understanding when the tasks are shaped with a </w:t>
        </w:r>
        <w:r w:rsidR="00C61D9B">
          <w:rPr>
            <w:rFonts w:ascii="Arial" w:eastAsia="Arial" w:hAnsi="Arial" w:cs="Arial"/>
            <w:sz w:val="24"/>
            <w:szCs w:val="24"/>
          </w:rPr>
          <w:t xml:space="preserve">focus on how a quantum algorithm works rather than why. My results concur with the study that </w:t>
        </w:r>
        <w:r w:rsidR="0007251F">
          <w:rPr>
            <w:rFonts w:ascii="Arial" w:eastAsia="Arial" w:hAnsi="Arial" w:cs="Arial"/>
            <w:sz w:val="24"/>
            <w:szCs w:val="24"/>
          </w:rPr>
          <w:t>students have an increased interes</w:t>
        </w:r>
      </w:ins>
      <w:ins w:id="192" w:author="Mayo,Christopher R.(Student)" w:date="2020-12-09T12:48:00Z">
        <w:r w:rsidR="0007251F">
          <w:rPr>
            <w:rFonts w:ascii="Arial" w:eastAsia="Arial" w:hAnsi="Arial" w:cs="Arial"/>
            <w:sz w:val="24"/>
            <w:szCs w:val="24"/>
          </w:rPr>
          <w:t>t in the field after completion of the course</w:t>
        </w:r>
      </w:ins>
      <w:ins w:id="193" w:author="Mayo,Christopher R.(Student)" w:date="2020-12-09T12:50:00Z">
        <w:r w:rsidR="00202D28">
          <w:rPr>
            <w:rFonts w:ascii="Arial" w:eastAsia="Arial" w:hAnsi="Arial" w:cs="Arial"/>
            <w:sz w:val="24"/>
            <w:szCs w:val="24"/>
          </w:rPr>
          <w:t>, and that the quantum katas are very engaging</w:t>
        </w:r>
      </w:ins>
      <w:ins w:id="194" w:author="Mayo,Christopher R.(Student)" w:date="2020-12-09T12:48:00Z">
        <w:r w:rsidR="0007251F">
          <w:rPr>
            <w:rFonts w:ascii="Arial" w:eastAsia="Arial" w:hAnsi="Arial" w:cs="Arial"/>
            <w:sz w:val="24"/>
            <w:szCs w:val="24"/>
          </w:rPr>
          <w:t xml:space="preserve"> </w:t>
        </w:r>
        <w:r w:rsidR="0007251F">
          <w:rPr>
            <w:rFonts w:ascii="Arial" w:eastAsia="Arial" w:hAnsi="Arial" w:cs="Arial"/>
            <w:sz w:val="24"/>
            <w:szCs w:val="24"/>
          </w:rPr>
          <w:fldChar w:fldCharType="begin"/>
        </w:r>
        <w:r w:rsidR="0007251F">
          <w:rPr>
            <w:rFonts w:ascii="Arial" w:eastAsia="Arial" w:hAnsi="Arial" w:cs="Arial"/>
            <w:sz w:val="24"/>
            <w:szCs w:val="24"/>
          </w:rPr>
          <w:instrText xml:space="preserve"> ADDIN ZOTERO_ITEM CSL_CITATION {"citationID":"yix0AS9h","properties":{"formattedCitation":"[4]","plainCitation":"[4]","noteIndex":0},"citationItems":[{"id":3,"uris":["http://zotero.org/users/local/k0ck5OHo/items/5JIKNTMF"],"uri":["http://zotero.org/users/local/k0ck5OHo/items/5JIKNTMF"],"itemData":{"id":3,"type":"paper-conference","abstract":"Quantum computing harnesses quantum laws of nature to enable new types of algorithms, not efficiently possible on traditional computers, that may lead to breakthroughs in crucial areas like materials science and chemistry. There is rapidly growing demand for a quantum workforce educated in the basics of quantum computing, in particular in quantum programming. However, there are few offerings for non-specialists and little information on best practices for training computer science and engineering students. In this report we describe our experience teaching an undergraduate course on quantum computing using a practical, software-driven approach. We centered our course around teaching quantum algorithms through hands-on programming, reducing the significance of traditional written assignments and relying instead on self-paced programming exercises (\"Quantum Katas''), a variety of programming assignments, and a final project. We observed that the programming sections of the course helped students internalize theoretical material presented during the lectures. In the survey results, students indicated that the programming exercises and the final project contributed the most to their learning process. We describe the motivation for centering the course around quantum programming, discuss major artifacts used in this course, and present our lessons learned and best practices for a future improved course offering. We hope that our experience will help guide instructors who want to adopt a practical approach to teaching quantum computing and will enable more undergraduate programs to offer quantum programming as an elective.","collection-title":"SIGCSE '20","container-title":"Proceedings of the 51st ACM Technical Symposium on Computer Science Education","DOI":"10.1145/3328778.3366952","event-place":"New York, NY, USA","ISBN":"978-1-4503-6793-6","page":"1019–1025","publisher":"Association for Computing Machinery","publisher-place":"New York, NY, USA","source":"ACM Digital Library","title":"Teaching Quantum Computing through a Practical Software-driven Approach: Experience Report","title-short":"Teaching Quantum Computing through a Practical Software-driven Approach","URL":"http://doi.org/10.1145/3328778.3366952","author":[{"family":"Mykhailova","given":"Mariia"},{"family":"Svore","given":"Krysta M."}],"accessed":{"date-parts":[["2020",9,30]]},"issued":{"date-parts":[["2020",2,26]]}}}],"schema":"https://github.com/citation-style-language/schema/raw/master/csl-citation.json"} </w:instrText>
        </w:r>
        <w:r w:rsidR="0007251F">
          <w:rPr>
            <w:rFonts w:ascii="Arial" w:eastAsia="Arial" w:hAnsi="Arial" w:cs="Arial"/>
            <w:sz w:val="24"/>
            <w:szCs w:val="24"/>
          </w:rPr>
          <w:fldChar w:fldCharType="separate"/>
        </w:r>
        <w:r w:rsidR="0007251F" w:rsidRPr="00152BB7">
          <w:rPr>
            <w:rFonts w:ascii="Arial" w:hAnsi="Arial" w:cs="Arial"/>
            <w:sz w:val="24"/>
          </w:rPr>
          <w:t>[4]</w:t>
        </w:r>
        <w:r w:rsidR="0007251F">
          <w:rPr>
            <w:rFonts w:ascii="Arial" w:eastAsia="Arial" w:hAnsi="Arial" w:cs="Arial"/>
            <w:sz w:val="24"/>
            <w:szCs w:val="24"/>
          </w:rPr>
          <w:fldChar w:fldCharType="end"/>
        </w:r>
        <w:r w:rsidR="0007251F">
          <w:rPr>
            <w:rFonts w:ascii="Arial" w:eastAsia="Arial" w:hAnsi="Arial" w:cs="Arial"/>
            <w:sz w:val="24"/>
            <w:szCs w:val="24"/>
          </w:rPr>
          <w:t>.</w:t>
        </w:r>
      </w:ins>
    </w:p>
    <w:p w14:paraId="232E9189" w14:textId="58B051D7" w:rsidR="06B9119B" w:rsidRDefault="2364C67C" w:rsidP="5063BFDE">
      <w:pPr>
        <w:spacing w:line="480" w:lineRule="auto"/>
        <w:rPr>
          <w:ins w:id="195" w:author="Mayo,Christopher R.(Student)" w:date="2020-12-09T12:52:00Z"/>
          <w:rFonts w:ascii="Arial" w:eastAsia="Arial" w:hAnsi="Arial" w:cs="Arial"/>
          <w:sz w:val="24"/>
          <w:szCs w:val="24"/>
        </w:rPr>
      </w:pPr>
      <w:r w:rsidRPr="6B650ADB">
        <w:rPr>
          <w:rFonts w:ascii="Arial" w:eastAsia="Arial" w:hAnsi="Arial" w:cs="Arial"/>
          <w:sz w:val="24"/>
          <w:szCs w:val="24"/>
        </w:rPr>
        <w:t xml:space="preserve">While there is little research into the quantum katas or quantum education in general, in terms of self-education these results </w:t>
      </w:r>
      <w:del w:id="196" w:author="Mayo,Christopher R.(Student)" w:date="2020-12-09T12:48:00Z">
        <w:r w:rsidRPr="6B650ADB" w:rsidDel="00E30D4A">
          <w:rPr>
            <w:rFonts w:ascii="Arial" w:eastAsia="Arial" w:hAnsi="Arial" w:cs="Arial"/>
            <w:sz w:val="24"/>
            <w:szCs w:val="24"/>
          </w:rPr>
          <w:delText xml:space="preserve">compare to other results in the field by </w:delText>
        </w:r>
        <w:r w:rsidRPr="6B650ADB" w:rsidDel="00E30D4A">
          <w:rPr>
            <w:rFonts w:ascii="Arial" w:eastAsia="Arial" w:hAnsi="Arial" w:cs="Arial"/>
            <w:sz w:val="24"/>
            <w:szCs w:val="24"/>
            <w:highlight w:val="yellow"/>
          </w:rPr>
          <w:delText>[compare with final results, include citations]</w:delText>
        </w:r>
        <w:r w:rsidRPr="6B650ADB" w:rsidDel="00E30D4A">
          <w:rPr>
            <w:rFonts w:ascii="Arial" w:eastAsia="Arial" w:hAnsi="Arial" w:cs="Arial"/>
            <w:sz w:val="24"/>
            <w:szCs w:val="24"/>
          </w:rPr>
          <w:delText>.</w:delText>
        </w:r>
      </w:del>
      <w:ins w:id="197" w:author="Mayo,Christopher R.(Student)" w:date="2020-12-09T12:48:00Z">
        <w:r w:rsidR="00E30D4A">
          <w:rPr>
            <w:rFonts w:ascii="Arial" w:eastAsia="Arial" w:hAnsi="Arial" w:cs="Arial"/>
            <w:sz w:val="24"/>
            <w:szCs w:val="24"/>
          </w:rPr>
          <w:t>cannot really be c</w:t>
        </w:r>
      </w:ins>
      <w:ins w:id="198" w:author="Mayo,Christopher R.(Student)" w:date="2020-12-09T12:49:00Z">
        <w:r w:rsidR="00E30D4A">
          <w:rPr>
            <w:rFonts w:ascii="Arial" w:eastAsia="Arial" w:hAnsi="Arial" w:cs="Arial"/>
            <w:sz w:val="24"/>
            <w:szCs w:val="24"/>
          </w:rPr>
          <w:t xml:space="preserve">ompared to any computer science self-education </w:t>
        </w:r>
        <w:r w:rsidR="009A208F">
          <w:rPr>
            <w:rFonts w:ascii="Arial" w:eastAsia="Arial" w:hAnsi="Arial" w:cs="Arial"/>
            <w:sz w:val="24"/>
            <w:szCs w:val="24"/>
          </w:rPr>
          <w:t>research. While the katas are technically self-taught, the tutorials serve as a self-paced lecture, so very little individual learning is done.</w:t>
        </w:r>
      </w:ins>
      <w:r w:rsidR="25763C07" w:rsidRPr="5063BFDE">
        <w:rPr>
          <w:rFonts w:ascii="Arial" w:eastAsia="Arial" w:hAnsi="Arial" w:cs="Arial"/>
          <w:sz w:val="24"/>
          <w:szCs w:val="24"/>
        </w:rPr>
        <w:t xml:space="preserve"> </w:t>
      </w:r>
      <w:r w:rsidR="2C2622EC" w:rsidRPr="5063BFDE">
        <w:rPr>
          <w:rFonts w:ascii="Arial" w:eastAsia="Arial" w:hAnsi="Arial" w:cs="Arial"/>
          <w:sz w:val="24"/>
          <w:szCs w:val="24"/>
        </w:rPr>
        <w:t xml:space="preserve">There are </w:t>
      </w:r>
      <w:proofErr w:type="gramStart"/>
      <w:r w:rsidR="2C2622EC" w:rsidRPr="5063BFDE">
        <w:rPr>
          <w:rFonts w:ascii="Arial" w:eastAsia="Arial" w:hAnsi="Arial" w:cs="Arial"/>
          <w:sz w:val="24"/>
          <w:szCs w:val="24"/>
        </w:rPr>
        <w:t>a number of</w:t>
      </w:r>
      <w:proofErr w:type="gramEnd"/>
      <w:r w:rsidR="2C2622EC" w:rsidRPr="5063BFDE">
        <w:rPr>
          <w:rFonts w:ascii="Arial" w:eastAsia="Arial" w:hAnsi="Arial" w:cs="Arial"/>
          <w:sz w:val="24"/>
          <w:szCs w:val="24"/>
        </w:rPr>
        <w:t xml:space="preserve"> notable limitations for this study. The most obvious is that this is a subjective experience report, not an objective study. As such, the data gat</w:t>
      </w:r>
      <w:r w:rsidR="2643BEAA" w:rsidRPr="5063BFDE">
        <w:rPr>
          <w:rFonts w:ascii="Arial" w:eastAsia="Arial" w:hAnsi="Arial" w:cs="Arial"/>
          <w:sz w:val="24"/>
          <w:szCs w:val="24"/>
        </w:rPr>
        <w:t xml:space="preserve">hered from completing the katas are only relevant in giving a general overview on how one specific person experienced the katas. </w:t>
      </w:r>
      <w:r w:rsidR="585E6337" w:rsidRPr="5063BFDE">
        <w:rPr>
          <w:rFonts w:ascii="Arial" w:eastAsia="Arial" w:hAnsi="Arial" w:cs="Arial"/>
          <w:sz w:val="24"/>
          <w:szCs w:val="24"/>
        </w:rPr>
        <w:t>Additionally, each person who attempts the katas may have a learning style that may or may not be conducive to the style of instruction given.</w:t>
      </w:r>
      <w:ins w:id="199" w:author="Mayo,Christopher R.(Student)" w:date="2020-12-09T12:50:00Z">
        <w:r w:rsidR="00202D28">
          <w:rPr>
            <w:rFonts w:ascii="Arial" w:eastAsia="Arial" w:hAnsi="Arial" w:cs="Arial"/>
            <w:sz w:val="24"/>
            <w:szCs w:val="24"/>
          </w:rPr>
          <w:t xml:space="preserve"> While the katas feature a lecture</w:t>
        </w:r>
        <w:r w:rsidR="003F6694">
          <w:rPr>
            <w:rFonts w:ascii="Arial" w:eastAsia="Arial" w:hAnsi="Arial" w:cs="Arial"/>
            <w:sz w:val="24"/>
            <w:szCs w:val="24"/>
          </w:rPr>
          <w:t>-based styl</w:t>
        </w:r>
      </w:ins>
      <w:ins w:id="200" w:author="Mayo,Christopher R.(Student)" w:date="2020-12-09T12:51:00Z">
        <w:r w:rsidR="003F6694">
          <w:rPr>
            <w:rFonts w:ascii="Arial" w:eastAsia="Arial" w:hAnsi="Arial" w:cs="Arial"/>
            <w:sz w:val="24"/>
            <w:szCs w:val="24"/>
          </w:rPr>
          <w:t xml:space="preserve">e of teaching, it can also be viewed from a hands-on perspective once some katas have been completed. </w:t>
        </w:r>
        <w:r w:rsidR="00111AAE">
          <w:rPr>
            <w:rFonts w:ascii="Arial" w:eastAsia="Arial" w:hAnsi="Arial" w:cs="Arial"/>
            <w:sz w:val="24"/>
            <w:szCs w:val="24"/>
          </w:rPr>
          <w:t xml:space="preserve">However, if students are not able to get to the point where it can be viewed from a hands-on </w:t>
        </w:r>
      </w:ins>
      <w:ins w:id="201" w:author="Mayo,Christopher R.(Student)" w:date="2020-12-09T12:52:00Z">
        <w:r w:rsidR="00111AAE">
          <w:rPr>
            <w:rFonts w:ascii="Arial" w:eastAsia="Arial" w:hAnsi="Arial" w:cs="Arial"/>
            <w:sz w:val="24"/>
            <w:szCs w:val="24"/>
          </w:rPr>
          <w:t>perspective, the katas will not be accepting to them</w:t>
        </w:r>
      </w:ins>
      <w:del w:id="202" w:author="Mayo,Christopher R.(Student)" w:date="2020-12-09T12:50:00Z">
        <w:r w:rsidR="585E6337" w:rsidRPr="5063BFDE" w:rsidDel="00202D28">
          <w:rPr>
            <w:rFonts w:ascii="Arial" w:eastAsia="Arial" w:hAnsi="Arial" w:cs="Arial"/>
            <w:sz w:val="24"/>
            <w:szCs w:val="24"/>
          </w:rPr>
          <w:delText xml:space="preserve"> Unfortunately, this flaw is somewhat inherent in self-taught styles of learning</w:delText>
        </w:r>
      </w:del>
      <w:r w:rsidR="585E6337" w:rsidRPr="5063BFDE">
        <w:rPr>
          <w:rFonts w:ascii="Arial" w:eastAsia="Arial" w:hAnsi="Arial" w:cs="Arial"/>
          <w:sz w:val="24"/>
          <w:szCs w:val="24"/>
        </w:rPr>
        <w:t>.</w:t>
      </w:r>
      <w:r w:rsidR="4EE4219B" w:rsidRPr="6B650ADB">
        <w:rPr>
          <w:rFonts w:ascii="Arial" w:eastAsia="Arial" w:hAnsi="Arial" w:cs="Arial"/>
          <w:sz w:val="24"/>
          <w:szCs w:val="24"/>
        </w:rPr>
        <w:t xml:space="preserve"> Possible future work includes a formal, objective study on </w:t>
      </w:r>
      <w:proofErr w:type="gramStart"/>
      <w:r w:rsidR="4EE4219B" w:rsidRPr="6B650ADB">
        <w:rPr>
          <w:rFonts w:ascii="Arial" w:eastAsia="Arial" w:hAnsi="Arial" w:cs="Arial"/>
          <w:sz w:val="24"/>
          <w:szCs w:val="24"/>
        </w:rPr>
        <w:t xml:space="preserve">a large </w:t>
      </w:r>
      <w:r w:rsidR="172A04F0" w:rsidRPr="6B650ADB">
        <w:rPr>
          <w:rFonts w:ascii="Arial" w:eastAsia="Arial" w:hAnsi="Arial" w:cs="Arial"/>
          <w:sz w:val="24"/>
          <w:szCs w:val="24"/>
        </w:rPr>
        <w:t>number</w:t>
      </w:r>
      <w:r w:rsidR="4EE4219B" w:rsidRPr="6B650ADB">
        <w:rPr>
          <w:rFonts w:ascii="Arial" w:eastAsia="Arial" w:hAnsi="Arial" w:cs="Arial"/>
          <w:sz w:val="24"/>
          <w:szCs w:val="24"/>
        </w:rPr>
        <w:t xml:space="preserve"> of</w:t>
      </w:r>
      <w:proofErr w:type="gramEnd"/>
      <w:r w:rsidR="4EE4219B" w:rsidRPr="6B650ADB">
        <w:rPr>
          <w:rFonts w:ascii="Arial" w:eastAsia="Arial" w:hAnsi="Arial" w:cs="Arial"/>
          <w:sz w:val="24"/>
          <w:szCs w:val="24"/>
        </w:rPr>
        <w:t xml:space="preserve"> individuals regarding the effectiveness on Microsoft’s quantum katas.</w:t>
      </w:r>
      <w:r w:rsidR="6ADBAB04" w:rsidRPr="6B650ADB">
        <w:rPr>
          <w:rFonts w:ascii="Arial" w:eastAsia="Arial" w:hAnsi="Arial" w:cs="Arial"/>
          <w:sz w:val="24"/>
          <w:szCs w:val="24"/>
        </w:rPr>
        <w:t xml:space="preserve"> Another future avenue of study may be to try presenting the information in the Microsoft quantum katas in a more automated format, such as educational software.</w:t>
      </w:r>
      <w:r w:rsidR="576EBDFD" w:rsidRPr="6B650ADB">
        <w:rPr>
          <w:rFonts w:ascii="Arial" w:eastAsia="Arial" w:hAnsi="Arial" w:cs="Arial"/>
          <w:sz w:val="24"/>
          <w:szCs w:val="24"/>
        </w:rPr>
        <w:t xml:space="preserve"> </w:t>
      </w:r>
      <w:ins w:id="203" w:author="Mayo,Christopher R.(Student)" w:date="2020-12-09T13:05:00Z">
        <w:r w:rsidR="00D37C47">
          <w:rPr>
            <w:rFonts w:ascii="Arial" w:eastAsia="Arial" w:hAnsi="Arial" w:cs="Arial"/>
            <w:sz w:val="24"/>
            <w:szCs w:val="24"/>
          </w:rPr>
          <w:t>Also, potential for a computer science focused adaptation of the quantum katas should be explored to see if there is a way to effectively teach quantum computing concepts without needing an extensive mathematical background.</w:t>
        </w:r>
      </w:ins>
      <w:del w:id="204" w:author="Mayo,Christopher R.(Student)" w:date="2020-12-09T12:52:00Z">
        <w:r w:rsidR="576EBDFD" w:rsidRPr="6B650ADB" w:rsidDel="00F03308">
          <w:rPr>
            <w:rFonts w:ascii="Arial" w:eastAsia="Arial" w:hAnsi="Arial" w:cs="Arial"/>
            <w:sz w:val="24"/>
            <w:szCs w:val="24"/>
          </w:rPr>
          <w:delText>[</w:delText>
        </w:r>
        <w:r w:rsidR="576EBDFD" w:rsidRPr="6B650ADB" w:rsidDel="00F03308">
          <w:rPr>
            <w:rFonts w:ascii="Arial" w:eastAsia="Arial" w:hAnsi="Arial" w:cs="Arial"/>
            <w:sz w:val="24"/>
            <w:szCs w:val="24"/>
            <w:highlight w:val="yellow"/>
          </w:rPr>
          <w:delText>Results summary</w:delText>
        </w:r>
        <w:r w:rsidR="576EBDFD" w:rsidRPr="6B650ADB" w:rsidDel="00F03308">
          <w:rPr>
            <w:rFonts w:ascii="Arial" w:eastAsia="Arial" w:hAnsi="Arial" w:cs="Arial"/>
            <w:sz w:val="24"/>
            <w:szCs w:val="24"/>
          </w:rPr>
          <w:delText>].</w:delText>
        </w:r>
      </w:del>
    </w:p>
    <w:p w14:paraId="2572AC5F" w14:textId="2188FF8C" w:rsidR="00F03308" w:rsidRDefault="00F03308" w:rsidP="5063BFDE">
      <w:pPr>
        <w:spacing w:line="480" w:lineRule="auto"/>
        <w:rPr>
          <w:rFonts w:ascii="Arial" w:eastAsia="Arial" w:hAnsi="Arial" w:cs="Arial"/>
          <w:sz w:val="24"/>
          <w:szCs w:val="24"/>
        </w:rPr>
      </w:pPr>
      <w:ins w:id="205" w:author="Mayo,Christopher R.(Student)" w:date="2020-12-09T12:52:00Z">
        <w:r>
          <w:rPr>
            <w:rFonts w:ascii="Arial" w:eastAsia="Arial" w:hAnsi="Arial" w:cs="Arial"/>
            <w:sz w:val="24"/>
            <w:szCs w:val="24"/>
          </w:rPr>
          <w:t>In conclusion, the Microsoft Quantum Katas showcase great potential in teaching computer science students in a self-paced manner the basics of quantum computi</w:t>
        </w:r>
      </w:ins>
      <w:ins w:id="206" w:author="Mayo,Christopher R.(Student)" w:date="2020-12-09T12:53:00Z">
        <w:r>
          <w:rPr>
            <w:rFonts w:ascii="Arial" w:eastAsia="Arial" w:hAnsi="Arial" w:cs="Arial"/>
            <w:sz w:val="24"/>
            <w:szCs w:val="24"/>
          </w:rPr>
          <w:t xml:space="preserve">ng and Q#. However, certain flaws may cause students to give up and lose interest before they reach the most engaging katas. A lack of </w:t>
        </w:r>
        <w:proofErr w:type="spellStart"/>
        <w:r>
          <w:rPr>
            <w:rFonts w:ascii="Arial" w:eastAsia="Arial" w:hAnsi="Arial" w:cs="Arial"/>
            <w:sz w:val="24"/>
            <w:szCs w:val="24"/>
          </w:rPr>
          <w:t>tutorialization</w:t>
        </w:r>
        <w:proofErr w:type="spellEnd"/>
        <w:r>
          <w:rPr>
            <w:rFonts w:ascii="Arial" w:eastAsia="Arial" w:hAnsi="Arial" w:cs="Arial"/>
            <w:sz w:val="24"/>
            <w:szCs w:val="24"/>
          </w:rPr>
          <w:t xml:space="preserve"> for some of the early katas create issues in advancing </w:t>
        </w:r>
      </w:ins>
      <w:ins w:id="207" w:author="Mayo,Christopher R.(Student)" w:date="2020-12-09T12:54:00Z">
        <w:r w:rsidR="00E24A46">
          <w:rPr>
            <w:rFonts w:ascii="Arial" w:eastAsia="Arial" w:hAnsi="Arial" w:cs="Arial"/>
            <w:sz w:val="24"/>
            <w:szCs w:val="24"/>
          </w:rPr>
          <w:t>further, and a lack of consistency may cause students using the website primarily to miss important tutorials a</w:t>
        </w:r>
        <w:r w:rsidR="007B5A02">
          <w:rPr>
            <w:rFonts w:ascii="Arial" w:eastAsia="Arial" w:hAnsi="Arial" w:cs="Arial"/>
            <w:sz w:val="24"/>
            <w:szCs w:val="24"/>
          </w:rPr>
          <w:t>s well as causing confusion. In this experience re</w:t>
        </w:r>
      </w:ins>
      <w:ins w:id="208" w:author="Mayo,Christopher R.(Student)" w:date="2020-12-09T12:55:00Z">
        <w:r w:rsidR="007B5A02">
          <w:rPr>
            <w:rFonts w:ascii="Arial" w:eastAsia="Arial" w:hAnsi="Arial" w:cs="Arial"/>
            <w:sz w:val="24"/>
            <w:szCs w:val="24"/>
          </w:rPr>
          <w:t xml:space="preserve">port, it was discovered that the quantum katas may be viewed from a less mathematically rigorous computer science perspective, and thus may be able to </w:t>
        </w:r>
        <w:r w:rsidR="0010352E">
          <w:rPr>
            <w:rFonts w:ascii="Arial" w:eastAsia="Arial" w:hAnsi="Arial" w:cs="Arial"/>
            <w:sz w:val="24"/>
            <w:szCs w:val="24"/>
          </w:rPr>
          <w:t xml:space="preserve">introduce a large pool of potential learners to the field. </w:t>
        </w:r>
      </w:ins>
    </w:p>
    <w:p w14:paraId="0CC28E55" w14:textId="4FAE1BBA" w:rsidR="5063BFDE" w:rsidRDefault="5063BFDE" w:rsidP="5063BFDE">
      <w:pPr>
        <w:spacing w:line="480" w:lineRule="auto"/>
        <w:rPr>
          <w:rFonts w:ascii="Arial" w:eastAsia="Arial" w:hAnsi="Arial" w:cs="Arial"/>
          <w:sz w:val="24"/>
          <w:szCs w:val="24"/>
        </w:rPr>
      </w:pPr>
    </w:p>
    <w:p w14:paraId="7F52D820" w14:textId="62A2E04F" w:rsidR="06B9119B" w:rsidRDefault="06B9119B" w:rsidP="5063BFDE">
      <w:pPr>
        <w:spacing w:line="480" w:lineRule="auto"/>
        <w:rPr>
          <w:rFonts w:ascii="Arial" w:eastAsia="Arial" w:hAnsi="Arial" w:cs="Arial"/>
          <w:b/>
          <w:bCs/>
          <w:sz w:val="24"/>
          <w:szCs w:val="24"/>
        </w:rPr>
      </w:pPr>
      <w:r w:rsidRPr="5063BFDE">
        <w:rPr>
          <w:rFonts w:ascii="Arial" w:eastAsia="Arial" w:hAnsi="Arial" w:cs="Arial"/>
          <w:b/>
          <w:bCs/>
          <w:sz w:val="24"/>
          <w:szCs w:val="24"/>
        </w:rPr>
        <w:t>References</w:t>
      </w:r>
    </w:p>
    <w:p w14:paraId="4B532347" w14:textId="77777777" w:rsidR="00152BB7" w:rsidRPr="00152BB7" w:rsidRDefault="00F7640A" w:rsidP="00152BB7">
      <w:pPr>
        <w:pStyle w:val="Bibliography"/>
        <w:rPr>
          <w:rFonts w:ascii="Arial" w:hAnsi="Arial" w:cs="Arial"/>
          <w:sz w:val="24"/>
        </w:rPr>
      </w:pPr>
      <w:r>
        <w:rPr>
          <w:rFonts w:ascii="Arial" w:eastAsia="Arial" w:hAnsi="Arial" w:cs="Arial"/>
        </w:rPr>
        <w:fldChar w:fldCharType="begin"/>
      </w:r>
      <w:r>
        <w:rPr>
          <w:rFonts w:ascii="Arial" w:eastAsia="Arial" w:hAnsi="Arial" w:cs="Arial"/>
        </w:rPr>
        <w:instrText xml:space="preserve"> ADDIN ZOTERO_BIBL {"uncited":[],"omitted":[],"custom":[]} CSL_BIBLIOGRAPHY </w:instrText>
      </w:r>
      <w:r>
        <w:rPr>
          <w:rFonts w:ascii="Arial" w:eastAsia="Arial" w:hAnsi="Arial" w:cs="Arial"/>
        </w:rPr>
        <w:fldChar w:fldCharType="separate"/>
      </w:r>
      <w:r w:rsidR="00152BB7" w:rsidRPr="00152BB7">
        <w:rPr>
          <w:rFonts w:ascii="Arial" w:hAnsi="Arial" w:cs="Arial"/>
          <w:sz w:val="24"/>
        </w:rPr>
        <w:t>[1]</w:t>
      </w:r>
      <w:r w:rsidR="00152BB7" w:rsidRPr="00152BB7">
        <w:rPr>
          <w:rFonts w:ascii="Arial" w:hAnsi="Arial" w:cs="Arial"/>
          <w:sz w:val="24"/>
        </w:rPr>
        <w:tab/>
        <w:t xml:space="preserve">B. Wang, “Quantum algorithms for machine learning,” </w:t>
      </w:r>
      <w:r w:rsidR="00152BB7" w:rsidRPr="00152BB7">
        <w:rPr>
          <w:rFonts w:ascii="Arial" w:hAnsi="Arial" w:cs="Arial"/>
          <w:i/>
          <w:iCs/>
          <w:sz w:val="24"/>
        </w:rPr>
        <w:t>XRDS Crossroads ACM Mag. Stud.</w:t>
      </w:r>
      <w:r w:rsidR="00152BB7" w:rsidRPr="00152BB7">
        <w:rPr>
          <w:rFonts w:ascii="Arial" w:hAnsi="Arial" w:cs="Arial"/>
          <w:sz w:val="24"/>
        </w:rPr>
        <w:t>, vol. 23, no. 1, pp. 20–24, Sep. 2016, doi: 10.1145/2983535.</w:t>
      </w:r>
    </w:p>
    <w:p w14:paraId="4F7D38C1" w14:textId="77777777" w:rsidR="00152BB7" w:rsidRPr="00152BB7" w:rsidRDefault="00152BB7" w:rsidP="00152BB7">
      <w:pPr>
        <w:pStyle w:val="Bibliography"/>
        <w:rPr>
          <w:rFonts w:ascii="Arial" w:hAnsi="Arial" w:cs="Arial"/>
          <w:sz w:val="24"/>
        </w:rPr>
      </w:pPr>
      <w:r w:rsidRPr="00152BB7">
        <w:rPr>
          <w:rFonts w:ascii="Arial" w:hAnsi="Arial" w:cs="Arial"/>
          <w:sz w:val="24"/>
        </w:rPr>
        <w:t>[2]</w:t>
      </w:r>
      <w:r w:rsidRPr="00152BB7">
        <w:rPr>
          <w:rFonts w:ascii="Arial" w:hAnsi="Arial" w:cs="Arial"/>
          <w:sz w:val="24"/>
        </w:rPr>
        <w:tab/>
        <w:t xml:space="preserve">M. Piattini, G. Peterssen, and R. Pérez-Castillo, “Quantum Computing: A New Software Engineering Golden Age,” </w:t>
      </w:r>
      <w:r w:rsidRPr="00152BB7">
        <w:rPr>
          <w:rFonts w:ascii="Arial" w:hAnsi="Arial" w:cs="Arial"/>
          <w:i/>
          <w:iCs/>
          <w:sz w:val="24"/>
        </w:rPr>
        <w:t>ACM SIGSOFT Softw. Eng. Notes</w:t>
      </w:r>
      <w:r w:rsidRPr="00152BB7">
        <w:rPr>
          <w:rFonts w:ascii="Arial" w:hAnsi="Arial" w:cs="Arial"/>
          <w:sz w:val="24"/>
        </w:rPr>
        <w:t>, vol. 45, no. 3, pp. 12–14, Jul. 2020, doi: 10.1145/3402127.3402131.</w:t>
      </w:r>
    </w:p>
    <w:p w14:paraId="11F7156A" w14:textId="77777777" w:rsidR="00152BB7" w:rsidRPr="00152BB7" w:rsidRDefault="00152BB7" w:rsidP="00152BB7">
      <w:pPr>
        <w:pStyle w:val="Bibliography"/>
        <w:rPr>
          <w:rFonts w:ascii="Arial" w:hAnsi="Arial" w:cs="Arial"/>
          <w:sz w:val="24"/>
        </w:rPr>
      </w:pPr>
      <w:r w:rsidRPr="00152BB7">
        <w:rPr>
          <w:rFonts w:ascii="Arial" w:hAnsi="Arial" w:cs="Arial"/>
          <w:sz w:val="24"/>
        </w:rPr>
        <w:t>[3]</w:t>
      </w:r>
      <w:r w:rsidRPr="00152BB7">
        <w:rPr>
          <w:rFonts w:ascii="Arial" w:hAnsi="Arial" w:cs="Arial"/>
          <w:sz w:val="24"/>
        </w:rPr>
        <w:tab/>
        <w:t xml:space="preserve">K. Svore </w:t>
      </w:r>
      <w:r w:rsidRPr="00152BB7">
        <w:rPr>
          <w:rFonts w:ascii="Arial" w:hAnsi="Arial" w:cs="Arial"/>
          <w:i/>
          <w:iCs/>
          <w:sz w:val="24"/>
        </w:rPr>
        <w:t>et al.</w:t>
      </w:r>
      <w:r w:rsidRPr="00152BB7">
        <w:rPr>
          <w:rFonts w:ascii="Arial" w:hAnsi="Arial" w:cs="Arial"/>
          <w:sz w:val="24"/>
        </w:rPr>
        <w:t xml:space="preserve">, “Q#: Enabling Scalable Quantum Computing and Development with a High-level DSL,” in </w:t>
      </w:r>
      <w:r w:rsidRPr="00152BB7">
        <w:rPr>
          <w:rFonts w:ascii="Arial" w:hAnsi="Arial" w:cs="Arial"/>
          <w:i/>
          <w:iCs/>
          <w:sz w:val="24"/>
        </w:rPr>
        <w:t>Proceedings of the Real World Domain Specific Languages Workshop 2018</w:t>
      </w:r>
      <w:r w:rsidRPr="00152BB7">
        <w:rPr>
          <w:rFonts w:ascii="Arial" w:hAnsi="Arial" w:cs="Arial"/>
          <w:sz w:val="24"/>
        </w:rPr>
        <w:t>, New York, NY, USA, Feb. 2018, pp. 1–10, doi: 10.1145/3183895.3183901.</w:t>
      </w:r>
    </w:p>
    <w:p w14:paraId="4EFD3A0E" w14:textId="77777777" w:rsidR="00152BB7" w:rsidRPr="00152BB7" w:rsidRDefault="00152BB7" w:rsidP="00152BB7">
      <w:pPr>
        <w:pStyle w:val="Bibliography"/>
        <w:rPr>
          <w:rFonts w:ascii="Arial" w:hAnsi="Arial" w:cs="Arial"/>
          <w:sz w:val="24"/>
        </w:rPr>
      </w:pPr>
      <w:r w:rsidRPr="00152BB7">
        <w:rPr>
          <w:rFonts w:ascii="Arial" w:hAnsi="Arial" w:cs="Arial"/>
          <w:sz w:val="24"/>
        </w:rPr>
        <w:t>[4]</w:t>
      </w:r>
      <w:r w:rsidRPr="00152BB7">
        <w:rPr>
          <w:rFonts w:ascii="Arial" w:hAnsi="Arial" w:cs="Arial"/>
          <w:sz w:val="24"/>
        </w:rPr>
        <w:tab/>
        <w:t xml:space="preserve">M. Mykhailova and K. M. Svore, “Teaching Quantum Computing through a Practical Software-driven Approach: Experience Report,” in </w:t>
      </w:r>
      <w:r w:rsidRPr="00152BB7">
        <w:rPr>
          <w:rFonts w:ascii="Arial" w:hAnsi="Arial" w:cs="Arial"/>
          <w:i/>
          <w:iCs/>
          <w:sz w:val="24"/>
        </w:rPr>
        <w:t>Proceedings of the 51st ACM Technical Symposium on Computer Science Education</w:t>
      </w:r>
      <w:r w:rsidRPr="00152BB7">
        <w:rPr>
          <w:rFonts w:ascii="Arial" w:hAnsi="Arial" w:cs="Arial"/>
          <w:sz w:val="24"/>
        </w:rPr>
        <w:t>, New York, NY, USA, Feb. 2020, pp. 1019–1025, doi: 10.1145/3328778.3366952.</w:t>
      </w:r>
    </w:p>
    <w:p w14:paraId="63A90DEA" w14:textId="77777777" w:rsidR="00152BB7" w:rsidRPr="00152BB7" w:rsidRDefault="00152BB7" w:rsidP="00152BB7">
      <w:pPr>
        <w:pStyle w:val="Bibliography"/>
        <w:rPr>
          <w:rFonts w:ascii="Arial" w:hAnsi="Arial" w:cs="Arial"/>
          <w:sz w:val="24"/>
        </w:rPr>
      </w:pPr>
      <w:r w:rsidRPr="00152BB7">
        <w:rPr>
          <w:rFonts w:ascii="Arial" w:hAnsi="Arial" w:cs="Arial"/>
          <w:sz w:val="24"/>
        </w:rPr>
        <w:t>[5]</w:t>
      </w:r>
      <w:r w:rsidRPr="00152BB7">
        <w:rPr>
          <w:rFonts w:ascii="Arial" w:hAnsi="Arial" w:cs="Arial"/>
          <w:sz w:val="24"/>
        </w:rPr>
        <w:tab/>
        <w:t>G. Peterssen, “Quantum technology impact: the necessary workforce for developing quantum software,” p. 17.</w:t>
      </w:r>
    </w:p>
    <w:p w14:paraId="6787BA40" w14:textId="77777777" w:rsidR="00152BB7" w:rsidRPr="00152BB7" w:rsidRDefault="00152BB7" w:rsidP="00152BB7">
      <w:pPr>
        <w:pStyle w:val="Bibliography"/>
        <w:rPr>
          <w:rFonts w:ascii="Arial" w:hAnsi="Arial" w:cs="Arial"/>
          <w:sz w:val="24"/>
        </w:rPr>
      </w:pPr>
      <w:r w:rsidRPr="00152BB7">
        <w:rPr>
          <w:rFonts w:ascii="Arial" w:hAnsi="Arial" w:cs="Arial"/>
          <w:sz w:val="24"/>
        </w:rPr>
        <w:t>[6]</w:t>
      </w:r>
      <w:r w:rsidRPr="00152BB7">
        <w:rPr>
          <w:rFonts w:ascii="Arial" w:hAnsi="Arial" w:cs="Arial"/>
          <w:sz w:val="24"/>
        </w:rPr>
        <w:tab/>
        <w:t xml:space="preserve">V. Isomöttönen and V. Tirronen, “Teaching programming by emphasizing self-direction: How did students react to the active role required of them?,” </w:t>
      </w:r>
      <w:r w:rsidRPr="00152BB7">
        <w:rPr>
          <w:rFonts w:ascii="Arial" w:hAnsi="Arial" w:cs="Arial"/>
          <w:i/>
          <w:iCs/>
          <w:sz w:val="24"/>
        </w:rPr>
        <w:t>ACM Trans. Comput. Educ.</w:t>
      </w:r>
      <w:r w:rsidRPr="00152BB7">
        <w:rPr>
          <w:rFonts w:ascii="Arial" w:hAnsi="Arial" w:cs="Arial"/>
          <w:sz w:val="24"/>
        </w:rPr>
        <w:t>, vol. 13, no. 2, p. 6:1–6:21, Jul. 2013, doi: 10.1145/2483710.2483711.</w:t>
      </w:r>
    </w:p>
    <w:p w14:paraId="2DEFF28C" w14:textId="65D1A377" w:rsidR="3061D841" w:rsidRDefault="00F7640A" w:rsidP="5063BFDE">
      <w:pPr>
        <w:spacing w:line="480" w:lineRule="auto"/>
        <w:rPr>
          <w:rFonts w:ascii="Arial" w:eastAsia="Arial" w:hAnsi="Arial" w:cs="Arial"/>
          <w:sz w:val="24"/>
          <w:szCs w:val="24"/>
        </w:rPr>
      </w:pPr>
      <w:r>
        <w:rPr>
          <w:rFonts w:ascii="Arial" w:eastAsia="Arial" w:hAnsi="Arial" w:cs="Arial"/>
          <w:sz w:val="24"/>
          <w:szCs w:val="24"/>
        </w:rPr>
        <w:fldChar w:fldCharType="end"/>
      </w:r>
    </w:p>
    <w:sectPr w:rsidR="3061D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C2B9E"/>
    <w:multiLevelType w:val="hybridMultilevel"/>
    <w:tmpl w:val="FEC805DA"/>
    <w:lvl w:ilvl="0" w:tplc="D6A039D6">
      <w:start w:val="1"/>
      <w:numFmt w:val="upperRoman"/>
      <w:lvlText w:val="%1."/>
      <w:lvlJc w:val="right"/>
      <w:pPr>
        <w:ind w:left="720" w:hanging="360"/>
      </w:pPr>
    </w:lvl>
    <w:lvl w:ilvl="1" w:tplc="25CA240C">
      <w:start w:val="1"/>
      <w:numFmt w:val="lowerLetter"/>
      <w:lvlText w:val="%2."/>
      <w:lvlJc w:val="left"/>
      <w:pPr>
        <w:ind w:left="1440" w:hanging="360"/>
      </w:pPr>
    </w:lvl>
    <w:lvl w:ilvl="2" w:tplc="239EBA32">
      <w:start w:val="1"/>
      <w:numFmt w:val="lowerRoman"/>
      <w:lvlText w:val="%3."/>
      <w:lvlJc w:val="right"/>
      <w:pPr>
        <w:ind w:left="2160" w:hanging="180"/>
      </w:pPr>
    </w:lvl>
    <w:lvl w:ilvl="3" w:tplc="85743262">
      <w:start w:val="1"/>
      <w:numFmt w:val="decimal"/>
      <w:lvlText w:val="%4."/>
      <w:lvlJc w:val="left"/>
      <w:pPr>
        <w:ind w:left="2880" w:hanging="360"/>
      </w:pPr>
    </w:lvl>
    <w:lvl w:ilvl="4" w:tplc="2BE20680">
      <w:start w:val="1"/>
      <w:numFmt w:val="lowerLetter"/>
      <w:lvlText w:val="%5."/>
      <w:lvlJc w:val="left"/>
      <w:pPr>
        <w:ind w:left="3600" w:hanging="360"/>
      </w:pPr>
    </w:lvl>
    <w:lvl w:ilvl="5" w:tplc="98441596">
      <w:start w:val="1"/>
      <w:numFmt w:val="lowerRoman"/>
      <w:lvlText w:val="%6."/>
      <w:lvlJc w:val="right"/>
      <w:pPr>
        <w:ind w:left="4320" w:hanging="180"/>
      </w:pPr>
    </w:lvl>
    <w:lvl w:ilvl="6" w:tplc="6C0094B0">
      <w:start w:val="1"/>
      <w:numFmt w:val="decimal"/>
      <w:lvlText w:val="%7."/>
      <w:lvlJc w:val="left"/>
      <w:pPr>
        <w:ind w:left="5040" w:hanging="360"/>
      </w:pPr>
    </w:lvl>
    <w:lvl w:ilvl="7" w:tplc="AE16041C">
      <w:start w:val="1"/>
      <w:numFmt w:val="lowerLetter"/>
      <w:lvlText w:val="%8."/>
      <w:lvlJc w:val="left"/>
      <w:pPr>
        <w:ind w:left="5760" w:hanging="360"/>
      </w:pPr>
    </w:lvl>
    <w:lvl w:ilvl="8" w:tplc="042ECAB2">
      <w:start w:val="1"/>
      <w:numFmt w:val="lowerRoman"/>
      <w:lvlText w:val="%9."/>
      <w:lvlJc w:val="right"/>
      <w:pPr>
        <w:ind w:left="6480" w:hanging="180"/>
      </w:pPr>
    </w:lvl>
  </w:abstractNum>
  <w:abstractNum w:abstractNumId="1" w15:restartNumberingAfterBreak="0">
    <w:nsid w:val="5A3D2908"/>
    <w:multiLevelType w:val="hybridMultilevel"/>
    <w:tmpl w:val="B3042F2E"/>
    <w:lvl w:ilvl="0" w:tplc="85C0BB9A">
      <w:start w:val="1"/>
      <w:numFmt w:val="decimal"/>
      <w:lvlText w:val="%1."/>
      <w:lvlJc w:val="left"/>
      <w:pPr>
        <w:ind w:left="720" w:hanging="360"/>
      </w:pPr>
    </w:lvl>
    <w:lvl w:ilvl="1" w:tplc="A7C2266C">
      <w:start w:val="1"/>
      <w:numFmt w:val="lowerLetter"/>
      <w:lvlText w:val="%2."/>
      <w:lvlJc w:val="left"/>
      <w:pPr>
        <w:ind w:left="1440" w:hanging="360"/>
      </w:pPr>
    </w:lvl>
    <w:lvl w:ilvl="2" w:tplc="47A0184C">
      <w:start w:val="1"/>
      <w:numFmt w:val="lowerRoman"/>
      <w:lvlText w:val="%3."/>
      <w:lvlJc w:val="right"/>
      <w:pPr>
        <w:ind w:left="2160" w:hanging="180"/>
      </w:pPr>
    </w:lvl>
    <w:lvl w:ilvl="3" w:tplc="5F104F8A">
      <w:start w:val="1"/>
      <w:numFmt w:val="decimal"/>
      <w:lvlText w:val="%4."/>
      <w:lvlJc w:val="left"/>
      <w:pPr>
        <w:ind w:left="2880" w:hanging="360"/>
      </w:pPr>
    </w:lvl>
    <w:lvl w:ilvl="4" w:tplc="F0D49E60">
      <w:start w:val="1"/>
      <w:numFmt w:val="lowerLetter"/>
      <w:lvlText w:val="%5."/>
      <w:lvlJc w:val="left"/>
      <w:pPr>
        <w:ind w:left="3600" w:hanging="360"/>
      </w:pPr>
    </w:lvl>
    <w:lvl w:ilvl="5" w:tplc="6CBCDAA0">
      <w:start w:val="1"/>
      <w:numFmt w:val="lowerRoman"/>
      <w:lvlText w:val="%6."/>
      <w:lvlJc w:val="right"/>
      <w:pPr>
        <w:ind w:left="4320" w:hanging="180"/>
      </w:pPr>
    </w:lvl>
    <w:lvl w:ilvl="6" w:tplc="D5469716">
      <w:start w:val="1"/>
      <w:numFmt w:val="decimal"/>
      <w:lvlText w:val="%7."/>
      <w:lvlJc w:val="left"/>
      <w:pPr>
        <w:ind w:left="5040" w:hanging="360"/>
      </w:pPr>
    </w:lvl>
    <w:lvl w:ilvl="7" w:tplc="B6C8BEDE">
      <w:start w:val="1"/>
      <w:numFmt w:val="lowerLetter"/>
      <w:lvlText w:val="%8."/>
      <w:lvlJc w:val="left"/>
      <w:pPr>
        <w:ind w:left="5760" w:hanging="360"/>
      </w:pPr>
    </w:lvl>
    <w:lvl w:ilvl="8" w:tplc="E03AAD00">
      <w:start w:val="1"/>
      <w:numFmt w:val="lowerRoman"/>
      <w:lvlText w:val="%9."/>
      <w:lvlJc w:val="right"/>
      <w:pPr>
        <w:ind w:left="6480" w:hanging="180"/>
      </w:pPr>
    </w:lvl>
  </w:abstractNum>
  <w:abstractNum w:abstractNumId="2" w15:restartNumberingAfterBreak="0">
    <w:nsid w:val="5C2C492C"/>
    <w:multiLevelType w:val="hybridMultilevel"/>
    <w:tmpl w:val="C940527A"/>
    <w:lvl w:ilvl="0" w:tplc="94AE42F2">
      <w:start w:val="1"/>
      <w:numFmt w:val="decimal"/>
      <w:lvlText w:val="%1."/>
      <w:lvlJc w:val="left"/>
      <w:pPr>
        <w:ind w:left="720" w:hanging="360"/>
      </w:pPr>
    </w:lvl>
    <w:lvl w:ilvl="1" w:tplc="D14CF486">
      <w:start w:val="1"/>
      <w:numFmt w:val="lowerLetter"/>
      <w:lvlText w:val="%2."/>
      <w:lvlJc w:val="left"/>
      <w:pPr>
        <w:ind w:left="1440" w:hanging="360"/>
      </w:pPr>
    </w:lvl>
    <w:lvl w:ilvl="2" w:tplc="75AEF956">
      <w:start w:val="1"/>
      <w:numFmt w:val="lowerRoman"/>
      <w:lvlText w:val="%3."/>
      <w:lvlJc w:val="right"/>
      <w:pPr>
        <w:ind w:left="2160" w:hanging="180"/>
      </w:pPr>
    </w:lvl>
    <w:lvl w:ilvl="3" w:tplc="04CEAA16">
      <w:start w:val="1"/>
      <w:numFmt w:val="decimal"/>
      <w:lvlText w:val="%4."/>
      <w:lvlJc w:val="left"/>
      <w:pPr>
        <w:ind w:left="2880" w:hanging="360"/>
      </w:pPr>
    </w:lvl>
    <w:lvl w:ilvl="4" w:tplc="B5400E68">
      <w:start w:val="1"/>
      <w:numFmt w:val="lowerLetter"/>
      <w:lvlText w:val="%5."/>
      <w:lvlJc w:val="left"/>
      <w:pPr>
        <w:ind w:left="3600" w:hanging="360"/>
      </w:pPr>
    </w:lvl>
    <w:lvl w:ilvl="5" w:tplc="EBEC3D76">
      <w:start w:val="1"/>
      <w:numFmt w:val="lowerRoman"/>
      <w:lvlText w:val="%6."/>
      <w:lvlJc w:val="right"/>
      <w:pPr>
        <w:ind w:left="4320" w:hanging="180"/>
      </w:pPr>
    </w:lvl>
    <w:lvl w:ilvl="6" w:tplc="36A27098">
      <w:start w:val="1"/>
      <w:numFmt w:val="decimal"/>
      <w:lvlText w:val="%7."/>
      <w:lvlJc w:val="left"/>
      <w:pPr>
        <w:ind w:left="5040" w:hanging="360"/>
      </w:pPr>
    </w:lvl>
    <w:lvl w:ilvl="7" w:tplc="F0E05F9C">
      <w:start w:val="1"/>
      <w:numFmt w:val="lowerLetter"/>
      <w:lvlText w:val="%8."/>
      <w:lvlJc w:val="left"/>
      <w:pPr>
        <w:ind w:left="5760" w:hanging="360"/>
      </w:pPr>
    </w:lvl>
    <w:lvl w:ilvl="8" w:tplc="807A4262">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o,Christopher R.(Student)">
    <w15:presenceInfo w15:providerId="None" w15:userId="Mayo,Christopher R.(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E306E2"/>
    <w:rsid w:val="00013B6C"/>
    <w:rsid w:val="00033132"/>
    <w:rsid w:val="0007251F"/>
    <w:rsid w:val="000D4B3B"/>
    <w:rsid w:val="0010352E"/>
    <w:rsid w:val="00110F1D"/>
    <w:rsid w:val="00111AAE"/>
    <w:rsid w:val="00152BB7"/>
    <w:rsid w:val="00171479"/>
    <w:rsid w:val="00176DC8"/>
    <w:rsid w:val="00186D18"/>
    <w:rsid w:val="00202D28"/>
    <w:rsid w:val="002557FE"/>
    <w:rsid w:val="00255826"/>
    <w:rsid w:val="002B7604"/>
    <w:rsid w:val="002F6574"/>
    <w:rsid w:val="00311557"/>
    <w:rsid w:val="003722F8"/>
    <w:rsid w:val="003C7D34"/>
    <w:rsid w:val="003C7E80"/>
    <w:rsid w:val="003F4E9E"/>
    <w:rsid w:val="003F6694"/>
    <w:rsid w:val="004502B3"/>
    <w:rsid w:val="004721DF"/>
    <w:rsid w:val="0049283E"/>
    <w:rsid w:val="004E42CB"/>
    <w:rsid w:val="004E5725"/>
    <w:rsid w:val="005216EC"/>
    <w:rsid w:val="00542CE2"/>
    <w:rsid w:val="00567E37"/>
    <w:rsid w:val="00584502"/>
    <w:rsid w:val="005C2797"/>
    <w:rsid w:val="005C5204"/>
    <w:rsid w:val="005E24B1"/>
    <w:rsid w:val="005F13D6"/>
    <w:rsid w:val="005F43F1"/>
    <w:rsid w:val="0063169A"/>
    <w:rsid w:val="006C68F3"/>
    <w:rsid w:val="006E4693"/>
    <w:rsid w:val="006E7B4B"/>
    <w:rsid w:val="00743F29"/>
    <w:rsid w:val="00770E2B"/>
    <w:rsid w:val="007A42D3"/>
    <w:rsid w:val="007B5A02"/>
    <w:rsid w:val="007F0738"/>
    <w:rsid w:val="00855383"/>
    <w:rsid w:val="008A0ECC"/>
    <w:rsid w:val="008C5B87"/>
    <w:rsid w:val="00926D3B"/>
    <w:rsid w:val="00965C73"/>
    <w:rsid w:val="00983175"/>
    <w:rsid w:val="009A208F"/>
    <w:rsid w:val="009B60C2"/>
    <w:rsid w:val="009C3F60"/>
    <w:rsid w:val="009DB3E3"/>
    <w:rsid w:val="00A55D9E"/>
    <w:rsid w:val="00AE296E"/>
    <w:rsid w:val="00B32DF3"/>
    <w:rsid w:val="00B60502"/>
    <w:rsid w:val="00B907EF"/>
    <w:rsid w:val="00BE4D3C"/>
    <w:rsid w:val="00BF6E48"/>
    <w:rsid w:val="00C325E0"/>
    <w:rsid w:val="00C50FA8"/>
    <w:rsid w:val="00C61D9B"/>
    <w:rsid w:val="00CB47BE"/>
    <w:rsid w:val="00D37C47"/>
    <w:rsid w:val="00D40D85"/>
    <w:rsid w:val="00D70EC9"/>
    <w:rsid w:val="00DA330E"/>
    <w:rsid w:val="00E24A46"/>
    <w:rsid w:val="00E30D4A"/>
    <w:rsid w:val="00E55DDE"/>
    <w:rsid w:val="00E81871"/>
    <w:rsid w:val="00EE1E31"/>
    <w:rsid w:val="00EF5BC0"/>
    <w:rsid w:val="00F03308"/>
    <w:rsid w:val="00F62F0F"/>
    <w:rsid w:val="00F6728B"/>
    <w:rsid w:val="00F67E2F"/>
    <w:rsid w:val="00F7640A"/>
    <w:rsid w:val="00FA384F"/>
    <w:rsid w:val="015CEF5F"/>
    <w:rsid w:val="01688A5D"/>
    <w:rsid w:val="016A6B0D"/>
    <w:rsid w:val="01A5799A"/>
    <w:rsid w:val="01BB0DB0"/>
    <w:rsid w:val="01D2FC53"/>
    <w:rsid w:val="01FA78D6"/>
    <w:rsid w:val="02227B5E"/>
    <w:rsid w:val="02A5899A"/>
    <w:rsid w:val="02C0E7E2"/>
    <w:rsid w:val="02E1F28F"/>
    <w:rsid w:val="02E9E7C6"/>
    <w:rsid w:val="02F8D4F0"/>
    <w:rsid w:val="03C72420"/>
    <w:rsid w:val="03DEC8E7"/>
    <w:rsid w:val="03E8461D"/>
    <w:rsid w:val="04BB8074"/>
    <w:rsid w:val="04E2A883"/>
    <w:rsid w:val="05371497"/>
    <w:rsid w:val="054AFD65"/>
    <w:rsid w:val="062184DE"/>
    <w:rsid w:val="064B22BF"/>
    <w:rsid w:val="06B9119B"/>
    <w:rsid w:val="073D6102"/>
    <w:rsid w:val="07527BE1"/>
    <w:rsid w:val="076B19BA"/>
    <w:rsid w:val="0834AF9B"/>
    <w:rsid w:val="08C802D1"/>
    <w:rsid w:val="08FF0ACA"/>
    <w:rsid w:val="090C1FFE"/>
    <w:rsid w:val="09C752F7"/>
    <w:rsid w:val="0A239736"/>
    <w:rsid w:val="0A3665A4"/>
    <w:rsid w:val="0A3EEC8B"/>
    <w:rsid w:val="0AD8D676"/>
    <w:rsid w:val="0B0DB77A"/>
    <w:rsid w:val="0B7D7B30"/>
    <w:rsid w:val="0BD40516"/>
    <w:rsid w:val="0C4EA1CB"/>
    <w:rsid w:val="0C51B707"/>
    <w:rsid w:val="0CD941EE"/>
    <w:rsid w:val="0D7CB051"/>
    <w:rsid w:val="0D937A29"/>
    <w:rsid w:val="0E2EE322"/>
    <w:rsid w:val="0EACD65F"/>
    <w:rsid w:val="0EAED236"/>
    <w:rsid w:val="0F3D6380"/>
    <w:rsid w:val="0FCAE674"/>
    <w:rsid w:val="101028E4"/>
    <w:rsid w:val="1019F8EB"/>
    <w:rsid w:val="1074AAA0"/>
    <w:rsid w:val="1097AE4A"/>
    <w:rsid w:val="10CBE534"/>
    <w:rsid w:val="114C7933"/>
    <w:rsid w:val="115EAC29"/>
    <w:rsid w:val="11ABF945"/>
    <w:rsid w:val="11D6E3A1"/>
    <w:rsid w:val="1257FE22"/>
    <w:rsid w:val="1324B374"/>
    <w:rsid w:val="1371525E"/>
    <w:rsid w:val="138D6D3D"/>
    <w:rsid w:val="14047E09"/>
    <w:rsid w:val="167C3FBA"/>
    <w:rsid w:val="1726711F"/>
    <w:rsid w:val="172A04F0"/>
    <w:rsid w:val="17448E67"/>
    <w:rsid w:val="176D5AB1"/>
    <w:rsid w:val="17EC19BF"/>
    <w:rsid w:val="18997C7B"/>
    <w:rsid w:val="19D8EDE5"/>
    <w:rsid w:val="1AAD97BC"/>
    <w:rsid w:val="1B3EC8CB"/>
    <w:rsid w:val="1B9CE6CB"/>
    <w:rsid w:val="1BB09F62"/>
    <w:rsid w:val="1BEF22FD"/>
    <w:rsid w:val="1C6E3990"/>
    <w:rsid w:val="1CFA5E61"/>
    <w:rsid w:val="1D755AB4"/>
    <w:rsid w:val="1EF14C7B"/>
    <w:rsid w:val="1F801AD8"/>
    <w:rsid w:val="2068B3E7"/>
    <w:rsid w:val="20F089B7"/>
    <w:rsid w:val="217E24B4"/>
    <w:rsid w:val="218FB831"/>
    <w:rsid w:val="22530701"/>
    <w:rsid w:val="22CE1042"/>
    <w:rsid w:val="22DD7B14"/>
    <w:rsid w:val="2364C67C"/>
    <w:rsid w:val="237061CF"/>
    <w:rsid w:val="23C594F1"/>
    <w:rsid w:val="23F0C9F0"/>
    <w:rsid w:val="2411364D"/>
    <w:rsid w:val="242AE379"/>
    <w:rsid w:val="248243B5"/>
    <w:rsid w:val="249A8D1B"/>
    <w:rsid w:val="24D3B0BD"/>
    <w:rsid w:val="24F364DD"/>
    <w:rsid w:val="252FE81F"/>
    <w:rsid w:val="25763C07"/>
    <w:rsid w:val="2643BEAA"/>
    <w:rsid w:val="269CB0EC"/>
    <w:rsid w:val="26C1442D"/>
    <w:rsid w:val="272C60C9"/>
    <w:rsid w:val="289BF22C"/>
    <w:rsid w:val="293309A2"/>
    <w:rsid w:val="294AD5C9"/>
    <w:rsid w:val="29FEA532"/>
    <w:rsid w:val="29FF0EA1"/>
    <w:rsid w:val="29FF4A1E"/>
    <w:rsid w:val="2AE05CFA"/>
    <w:rsid w:val="2AF3DBA9"/>
    <w:rsid w:val="2B5D3959"/>
    <w:rsid w:val="2C2622EC"/>
    <w:rsid w:val="2CE5DC0A"/>
    <w:rsid w:val="2E0B0708"/>
    <w:rsid w:val="2E15D702"/>
    <w:rsid w:val="2E9A4723"/>
    <w:rsid w:val="2EF100E3"/>
    <w:rsid w:val="2F9AE2B9"/>
    <w:rsid w:val="2FCBB58F"/>
    <w:rsid w:val="3061D841"/>
    <w:rsid w:val="3170D0BC"/>
    <w:rsid w:val="31D1E7E5"/>
    <w:rsid w:val="31D2A8ED"/>
    <w:rsid w:val="320CA999"/>
    <w:rsid w:val="3278EE6A"/>
    <w:rsid w:val="32F9ED3A"/>
    <w:rsid w:val="330FB8F1"/>
    <w:rsid w:val="3362D663"/>
    <w:rsid w:val="3395E5E4"/>
    <w:rsid w:val="340EDB40"/>
    <w:rsid w:val="3422F449"/>
    <w:rsid w:val="34B3809A"/>
    <w:rsid w:val="34D1E110"/>
    <w:rsid w:val="34E94E4C"/>
    <w:rsid w:val="357C545E"/>
    <w:rsid w:val="35B998CB"/>
    <w:rsid w:val="36B62E3D"/>
    <w:rsid w:val="37A437C7"/>
    <w:rsid w:val="387BF0D9"/>
    <w:rsid w:val="38E396FE"/>
    <w:rsid w:val="39A66060"/>
    <w:rsid w:val="39E77C3B"/>
    <w:rsid w:val="3A61F98F"/>
    <w:rsid w:val="3A6E5F59"/>
    <w:rsid w:val="3A9235CD"/>
    <w:rsid w:val="3AD061B3"/>
    <w:rsid w:val="3B2594D5"/>
    <w:rsid w:val="3B4C53EE"/>
    <w:rsid w:val="3B7E404A"/>
    <w:rsid w:val="3BAD79C2"/>
    <w:rsid w:val="3C16E828"/>
    <w:rsid w:val="3CE306E2"/>
    <w:rsid w:val="3CF34BF9"/>
    <w:rsid w:val="3D0F14C9"/>
    <w:rsid w:val="3DFED2D6"/>
    <w:rsid w:val="3E112AF2"/>
    <w:rsid w:val="3E121B0A"/>
    <w:rsid w:val="3E72AD30"/>
    <w:rsid w:val="3E94392E"/>
    <w:rsid w:val="3EF0421B"/>
    <w:rsid w:val="3F06E177"/>
    <w:rsid w:val="3F485C41"/>
    <w:rsid w:val="3FB0F837"/>
    <w:rsid w:val="3FDADC4D"/>
    <w:rsid w:val="40888281"/>
    <w:rsid w:val="40A2B1D8"/>
    <w:rsid w:val="40B812B6"/>
    <w:rsid w:val="40FE8DC1"/>
    <w:rsid w:val="421DC71D"/>
    <w:rsid w:val="42A30DC7"/>
    <w:rsid w:val="42C2A645"/>
    <w:rsid w:val="43169056"/>
    <w:rsid w:val="43177E5D"/>
    <w:rsid w:val="4483E317"/>
    <w:rsid w:val="44B260B7"/>
    <w:rsid w:val="44EF5AE8"/>
    <w:rsid w:val="45434A62"/>
    <w:rsid w:val="459BC2DD"/>
    <w:rsid w:val="45D739E1"/>
    <w:rsid w:val="4631D346"/>
    <w:rsid w:val="46950D0F"/>
    <w:rsid w:val="46AA7687"/>
    <w:rsid w:val="46BB6DD0"/>
    <w:rsid w:val="46DB0123"/>
    <w:rsid w:val="476B1C55"/>
    <w:rsid w:val="47791BC0"/>
    <w:rsid w:val="47824148"/>
    <w:rsid w:val="48037852"/>
    <w:rsid w:val="4846278C"/>
    <w:rsid w:val="48D87364"/>
    <w:rsid w:val="4B30DC27"/>
    <w:rsid w:val="4BCAAA13"/>
    <w:rsid w:val="4BF75CA9"/>
    <w:rsid w:val="4C0A3B4A"/>
    <w:rsid w:val="4C319709"/>
    <w:rsid w:val="4C394910"/>
    <w:rsid w:val="4C62EC34"/>
    <w:rsid w:val="4CBD729C"/>
    <w:rsid w:val="4CF4ABA2"/>
    <w:rsid w:val="4E80CDDE"/>
    <w:rsid w:val="4EA67BE6"/>
    <w:rsid w:val="4EE4219B"/>
    <w:rsid w:val="4F093DF1"/>
    <w:rsid w:val="4F28B3AF"/>
    <w:rsid w:val="4F41DC0C"/>
    <w:rsid w:val="4F4557AE"/>
    <w:rsid w:val="500CB23F"/>
    <w:rsid w:val="50457792"/>
    <w:rsid w:val="50513971"/>
    <w:rsid w:val="5063BFDE"/>
    <w:rsid w:val="50A3ADAE"/>
    <w:rsid w:val="50A50E52"/>
    <w:rsid w:val="50CC9F1B"/>
    <w:rsid w:val="51B5BA56"/>
    <w:rsid w:val="529EC722"/>
    <w:rsid w:val="52BD44F3"/>
    <w:rsid w:val="53733120"/>
    <w:rsid w:val="537F7CAF"/>
    <w:rsid w:val="53B7CC3A"/>
    <w:rsid w:val="53BD4658"/>
    <w:rsid w:val="544F63C3"/>
    <w:rsid w:val="545B7213"/>
    <w:rsid w:val="54BCCA83"/>
    <w:rsid w:val="54D1DCF4"/>
    <w:rsid w:val="550EE0F5"/>
    <w:rsid w:val="5609805D"/>
    <w:rsid w:val="566E01D7"/>
    <w:rsid w:val="56F596AE"/>
    <w:rsid w:val="576EBDFD"/>
    <w:rsid w:val="57D0F3C2"/>
    <w:rsid w:val="585E6337"/>
    <w:rsid w:val="596F0B5E"/>
    <w:rsid w:val="5A2FFE6D"/>
    <w:rsid w:val="5B190014"/>
    <w:rsid w:val="5DD214DE"/>
    <w:rsid w:val="5F2014DE"/>
    <w:rsid w:val="5F3A46FE"/>
    <w:rsid w:val="5FF24E0F"/>
    <w:rsid w:val="60E7F235"/>
    <w:rsid w:val="61D7029A"/>
    <w:rsid w:val="62381127"/>
    <w:rsid w:val="63102529"/>
    <w:rsid w:val="6399F5BB"/>
    <w:rsid w:val="645AFE31"/>
    <w:rsid w:val="64AB953C"/>
    <w:rsid w:val="656558D0"/>
    <w:rsid w:val="675559B5"/>
    <w:rsid w:val="682ACDB0"/>
    <w:rsid w:val="68411D5B"/>
    <w:rsid w:val="68684C6E"/>
    <w:rsid w:val="68F0E3A3"/>
    <w:rsid w:val="6A023089"/>
    <w:rsid w:val="6A0B8F52"/>
    <w:rsid w:val="6A0E71EE"/>
    <w:rsid w:val="6A14B833"/>
    <w:rsid w:val="6A636A0D"/>
    <w:rsid w:val="6A75AC1E"/>
    <w:rsid w:val="6ACA2F82"/>
    <w:rsid w:val="6AD4EEC7"/>
    <w:rsid w:val="6ADBAB04"/>
    <w:rsid w:val="6B10F285"/>
    <w:rsid w:val="6B3CAEF8"/>
    <w:rsid w:val="6B650ADB"/>
    <w:rsid w:val="6C5C2A52"/>
    <w:rsid w:val="6CD37913"/>
    <w:rsid w:val="6CF7F517"/>
    <w:rsid w:val="6D20BA1C"/>
    <w:rsid w:val="6D34A56C"/>
    <w:rsid w:val="6DAE39C7"/>
    <w:rsid w:val="6DBF4E80"/>
    <w:rsid w:val="6DD45615"/>
    <w:rsid w:val="6E25C884"/>
    <w:rsid w:val="6F3A1295"/>
    <w:rsid w:val="6F4AF767"/>
    <w:rsid w:val="6F7A4B6C"/>
    <w:rsid w:val="6FA30DAD"/>
    <w:rsid w:val="704135CF"/>
    <w:rsid w:val="708FE62C"/>
    <w:rsid w:val="7119D1CE"/>
    <w:rsid w:val="720D426E"/>
    <w:rsid w:val="7243B11A"/>
    <w:rsid w:val="731A2DBE"/>
    <w:rsid w:val="7342BA97"/>
    <w:rsid w:val="751D8644"/>
    <w:rsid w:val="7647E95E"/>
    <w:rsid w:val="76645DAA"/>
    <w:rsid w:val="76B212B1"/>
    <w:rsid w:val="7745EB43"/>
    <w:rsid w:val="784DE312"/>
    <w:rsid w:val="78A1E285"/>
    <w:rsid w:val="78A2F706"/>
    <w:rsid w:val="7913E876"/>
    <w:rsid w:val="7936A213"/>
    <w:rsid w:val="7BAD2593"/>
    <w:rsid w:val="7C80F1BC"/>
    <w:rsid w:val="7D391E5F"/>
    <w:rsid w:val="7DCA2BC0"/>
    <w:rsid w:val="7DE5FD75"/>
    <w:rsid w:val="7E1BA304"/>
    <w:rsid w:val="7FD8D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06E2"/>
  <w15:chartTrackingRefBased/>
  <w15:docId w15:val="{EECF579E-D164-47EA-98F3-B6A53045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926D3B"/>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542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oCh/Quantum-Kata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microsoft.com/en-us/quantum/tutorials/intro-to-kata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6161</Words>
  <Characters>35120</Characters>
  <Application>Microsoft Office Word</Application>
  <DocSecurity>0</DocSecurity>
  <Lines>292</Lines>
  <Paragraphs>82</Paragraphs>
  <ScaleCrop>false</ScaleCrop>
  <Company/>
  <LinksUpToDate>false</LinksUpToDate>
  <CharactersWithSpaces>41199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Mayo,Christopher R.(Student)</dc:creator>
  <cp:keywords/>
  <dc:description/>
  <cp:lastModifiedBy>Mayo,Christopher R.(Student)</cp:lastModifiedBy>
  <cp:revision>2</cp:revision>
  <dcterms:created xsi:type="dcterms:W3CDTF">2020-12-09T18:08:00Z</dcterms:created>
  <dcterms:modified xsi:type="dcterms:W3CDTF">2020-12-09T18:08:00Z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id="n8pGpYkr"/&gt;&lt;style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